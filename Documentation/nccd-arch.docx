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heme="minorHAnsi" w:eastAsiaTheme="minorHAnsi" w:hAnsiTheme="minorHAnsi" w:cstheme="minorBidi"/>
          <w:color w:val="auto"/>
          <w:sz w:val="22"/>
          <w:szCs w:val="22"/>
          <w:lang w:val="en-GB"/>
        </w:rPr>
        <w:id w:val="3101917"/>
        <w:docPartObj>
          <w:docPartGallery w:val="Table of Contents"/>
          <w:docPartUnique/>
        </w:docPartObj>
      </w:sdtPr>
      <w:sdtEndPr>
        <w:rPr>
          <w:b/>
          <w:bCs/>
          <w:noProof/>
        </w:rPr>
      </w:sdtEndPr>
      <w:sdtContent>
        <w:p w14:paraId="71743910" w14:textId="25531051" w:rsidR="00AC0D2D" w:rsidRPr="0086176A" w:rsidRDefault="00AC0D2D">
          <w:pPr>
            <w:pStyle w:val="TOCHeading"/>
            <w:rPr>
              <w:lang w:val="en-GB"/>
            </w:rPr>
          </w:pPr>
          <w:r>
            <w:t>Contents</w:t>
          </w:r>
        </w:p>
        <w:p w14:paraId="034BCBD2" w14:textId="43AB0D3A" w:rsidR="00C7676E" w:rsidRDefault="00AC0D2D">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70011048" w:history="1">
            <w:r w:rsidR="00C7676E" w:rsidRPr="000E6C64">
              <w:rPr>
                <w:rStyle w:val="Hyperlink"/>
                <w:noProof/>
              </w:rPr>
              <w:t>Reference: Zones of Trust</w:t>
            </w:r>
            <w:r w:rsidR="00C7676E">
              <w:rPr>
                <w:noProof/>
                <w:webHidden/>
              </w:rPr>
              <w:tab/>
            </w:r>
            <w:r w:rsidR="00C7676E">
              <w:rPr>
                <w:noProof/>
                <w:webHidden/>
              </w:rPr>
              <w:fldChar w:fldCharType="begin"/>
            </w:r>
            <w:r w:rsidR="00C7676E">
              <w:rPr>
                <w:noProof/>
                <w:webHidden/>
              </w:rPr>
              <w:instrText xml:space="preserve"> PAGEREF _Toc70011048 \h </w:instrText>
            </w:r>
            <w:r w:rsidR="00C7676E">
              <w:rPr>
                <w:noProof/>
                <w:webHidden/>
              </w:rPr>
            </w:r>
            <w:r w:rsidR="00C7676E">
              <w:rPr>
                <w:noProof/>
                <w:webHidden/>
              </w:rPr>
              <w:fldChar w:fldCharType="separate"/>
            </w:r>
            <w:r w:rsidR="00C7676E">
              <w:rPr>
                <w:noProof/>
                <w:webHidden/>
              </w:rPr>
              <w:t>3</w:t>
            </w:r>
            <w:r w:rsidR="00C7676E">
              <w:rPr>
                <w:noProof/>
                <w:webHidden/>
              </w:rPr>
              <w:fldChar w:fldCharType="end"/>
            </w:r>
          </w:hyperlink>
        </w:p>
        <w:p w14:paraId="0DD6E779" w14:textId="11E22583" w:rsidR="00C7676E" w:rsidRDefault="00C7676E">
          <w:pPr>
            <w:pStyle w:val="TOC2"/>
            <w:tabs>
              <w:tab w:val="right" w:leader="dot" w:pos="9016"/>
            </w:tabs>
            <w:rPr>
              <w:rFonts w:eastAsiaTheme="minorEastAsia"/>
              <w:noProof/>
              <w:lang w:eastAsia="en-GB"/>
            </w:rPr>
          </w:pPr>
          <w:hyperlink w:anchor="_Toc70011049" w:history="1">
            <w:r w:rsidRPr="000E6C64">
              <w:rPr>
                <w:rStyle w:val="Hyperlink"/>
                <w:noProof/>
              </w:rPr>
              <w:t>Claim</w:t>
            </w:r>
            <w:r>
              <w:rPr>
                <w:noProof/>
                <w:webHidden/>
              </w:rPr>
              <w:tab/>
            </w:r>
            <w:r>
              <w:rPr>
                <w:noProof/>
                <w:webHidden/>
              </w:rPr>
              <w:fldChar w:fldCharType="begin"/>
            </w:r>
            <w:r>
              <w:rPr>
                <w:noProof/>
                <w:webHidden/>
              </w:rPr>
              <w:instrText xml:space="preserve"> PAGEREF _Toc70011049 \h </w:instrText>
            </w:r>
            <w:r>
              <w:rPr>
                <w:noProof/>
                <w:webHidden/>
              </w:rPr>
            </w:r>
            <w:r>
              <w:rPr>
                <w:noProof/>
                <w:webHidden/>
              </w:rPr>
              <w:fldChar w:fldCharType="separate"/>
            </w:r>
            <w:r>
              <w:rPr>
                <w:noProof/>
                <w:webHidden/>
              </w:rPr>
              <w:t>3</w:t>
            </w:r>
            <w:r>
              <w:rPr>
                <w:noProof/>
                <w:webHidden/>
              </w:rPr>
              <w:fldChar w:fldCharType="end"/>
            </w:r>
          </w:hyperlink>
        </w:p>
        <w:p w14:paraId="087AB892" w14:textId="5A47609B" w:rsidR="00C7676E" w:rsidRDefault="00C7676E">
          <w:pPr>
            <w:pStyle w:val="TOC3"/>
            <w:tabs>
              <w:tab w:val="right" w:leader="dot" w:pos="9016"/>
            </w:tabs>
            <w:rPr>
              <w:rFonts w:eastAsiaTheme="minorEastAsia"/>
              <w:noProof/>
              <w:lang w:eastAsia="en-GB"/>
            </w:rPr>
          </w:pPr>
          <w:hyperlink w:anchor="_Toc70011050" w:history="1">
            <w:r w:rsidRPr="000E6C64">
              <w:rPr>
                <w:rStyle w:val="Hyperlink"/>
                <w:noProof/>
              </w:rPr>
              <w:t>Zone 1 – The “Internet”</w:t>
            </w:r>
            <w:r>
              <w:rPr>
                <w:noProof/>
                <w:webHidden/>
              </w:rPr>
              <w:tab/>
            </w:r>
            <w:r>
              <w:rPr>
                <w:noProof/>
                <w:webHidden/>
              </w:rPr>
              <w:fldChar w:fldCharType="begin"/>
            </w:r>
            <w:r>
              <w:rPr>
                <w:noProof/>
                <w:webHidden/>
              </w:rPr>
              <w:instrText xml:space="preserve"> PAGEREF _Toc70011050 \h </w:instrText>
            </w:r>
            <w:r>
              <w:rPr>
                <w:noProof/>
                <w:webHidden/>
              </w:rPr>
            </w:r>
            <w:r>
              <w:rPr>
                <w:noProof/>
                <w:webHidden/>
              </w:rPr>
              <w:fldChar w:fldCharType="separate"/>
            </w:r>
            <w:r>
              <w:rPr>
                <w:noProof/>
                <w:webHidden/>
              </w:rPr>
              <w:t>3</w:t>
            </w:r>
            <w:r>
              <w:rPr>
                <w:noProof/>
                <w:webHidden/>
              </w:rPr>
              <w:fldChar w:fldCharType="end"/>
            </w:r>
          </w:hyperlink>
        </w:p>
        <w:p w14:paraId="67077894" w14:textId="179F0D12" w:rsidR="00C7676E" w:rsidRDefault="00C7676E">
          <w:pPr>
            <w:pStyle w:val="TOC3"/>
            <w:tabs>
              <w:tab w:val="right" w:leader="dot" w:pos="9016"/>
            </w:tabs>
            <w:rPr>
              <w:rFonts w:eastAsiaTheme="minorEastAsia"/>
              <w:noProof/>
              <w:lang w:eastAsia="en-GB"/>
            </w:rPr>
          </w:pPr>
          <w:hyperlink w:anchor="_Toc70011051" w:history="1">
            <w:r w:rsidRPr="000E6C64">
              <w:rPr>
                <w:rStyle w:val="Hyperlink"/>
                <w:noProof/>
              </w:rPr>
              <w:t>Zone 2 – The Demilitarised Zone (DMZ) – 192.168.2.0/24</w:t>
            </w:r>
            <w:r>
              <w:rPr>
                <w:noProof/>
                <w:webHidden/>
              </w:rPr>
              <w:tab/>
            </w:r>
            <w:r>
              <w:rPr>
                <w:noProof/>
                <w:webHidden/>
              </w:rPr>
              <w:fldChar w:fldCharType="begin"/>
            </w:r>
            <w:r>
              <w:rPr>
                <w:noProof/>
                <w:webHidden/>
              </w:rPr>
              <w:instrText xml:space="preserve"> PAGEREF _Toc70011051 \h </w:instrText>
            </w:r>
            <w:r>
              <w:rPr>
                <w:noProof/>
                <w:webHidden/>
              </w:rPr>
            </w:r>
            <w:r>
              <w:rPr>
                <w:noProof/>
                <w:webHidden/>
              </w:rPr>
              <w:fldChar w:fldCharType="separate"/>
            </w:r>
            <w:r>
              <w:rPr>
                <w:noProof/>
                <w:webHidden/>
              </w:rPr>
              <w:t>3</w:t>
            </w:r>
            <w:r>
              <w:rPr>
                <w:noProof/>
                <w:webHidden/>
              </w:rPr>
              <w:fldChar w:fldCharType="end"/>
            </w:r>
          </w:hyperlink>
        </w:p>
        <w:p w14:paraId="24A9A0CE" w14:textId="4BA7FCE4" w:rsidR="00C7676E" w:rsidRDefault="00C7676E">
          <w:pPr>
            <w:pStyle w:val="TOC3"/>
            <w:tabs>
              <w:tab w:val="right" w:leader="dot" w:pos="9016"/>
            </w:tabs>
            <w:rPr>
              <w:rFonts w:eastAsiaTheme="minorEastAsia"/>
              <w:noProof/>
              <w:lang w:eastAsia="en-GB"/>
            </w:rPr>
          </w:pPr>
          <w:hyperlink w:anchor="_Toc70011052" w:history="1">
            <w:r w:rsidRPr="000E6C64">
              <w:rPr>
                <w:rStyle w:val="Hyperlink"/>
                <w:noProof/>
              </w:rPr>
              <w:t>Zone 3 – Employees Subnet – 192.168.3.0/24</w:t>
            </w:r>
            <w:r>
              <w:rPr>
                <w:noProof/>
                <w:webHidden/>
              </w:rPr>
              <w:tab/>
            </w:r>
            <w:r>
              <w:rPr>
                <w:noProof/>
                <w:webHidden/>
              </w:rPr>
              <w:fldChar w:fldCharType="begin"/>
            </w:r>
            <w:r>
              <w:rPr>
                <w:noProof/>
                <w:webHidden/>
              </w:rPr>
              <w:instrText xml:space="preserve"> PAGEREF _Toc70011052 \h </w:instrText>
            </w:r>
            <w:r>
              <w:rPr>
                <w:noProof/>
                <w:webHidden/>
              </w:rPr>
            </w:r>
            <w:r>
              <w:rPr>
                <w:noProof/>
                <w:webHidden/>
              </w:rPr>
              <w:fldChar w:fldCharType="separate"/>
            </w:r>
            <w:r>
              <w:rPr>
                <w:noProof/>
                <w:webHidden/>
              </w:rPr>
              <w:t>4</w:t>
            </w:r>
            <w:r>
              <w:rPr>
                <w:noProof/>
                <w:webHidden/>
              </w:rPr>
              <w:fldChar w:fldCharType="end"/>
            </w:r>
          </w:hyperlink>
        </w:p>
        <w:p w14:paraId="1A8ACCEA" w14:textId="75E05833" w:rsidR="00C7676E" w:rsidRDefault="00C7676E">
          <w:pPr>
            <w:pStyle w:val="TOC3"/>
            <w:tabs>
              <w:tab w:val="right" w:leader="dot" w:pos="9016"/>
            </w:tabs>
            <w:rPr>
              <w:rFonts w:eastAsiaTheme="minorEastAsia"/>
              <w:noProof/>
              <w:lang w:eastAsia="en-GB"/>
            </w:rPr>
          </w:pPr>
          <w:hyperlink w:anchor="_Toc70011053" w:history="1">
            <w:r w:rsidRPr="000E6C64">
              <w:rPr>
                <w:rStyle w:val="Hyperlink"/>
                <w:noProof/>
              </w:rPr>
              <w:t>Zone 4 – Servers Subnet – 192.168.4.0/24</w:t>
            </w:r>
            <w:r>
              <w:rPr>
                <w:noProof/>
                <w:webHidden/>
              </w:rPr>
              <w:tab/>
            </w:r>
            <w:r>
              <w:rPr>
                <w:noProof/>
                <w:webHidden/>
              </w:rPr>
              <w:fldChar w:fldCharType="begin"/>
            </w:r>
            <w:r>
              <w:rPr>
                <w:noProof/>
                <w:webHidden/>
              </w:rPr>
              <w:instrText xml:space="preserve"> PAGEREF _Toc70011053 \h </w:instrText>
            </w:r>
            <w:r>
              <w:rPr>
                <w:noProof/>
                <w:webHidden/>
              </w:rPr>
            </w:r>
            <w:r>
              <w:rPr>
                <w:noProof/>
                <w:webHidden/>
              </w:rPr>
              <w:fldChar w:fldCharType="separate"/>
            </w:r>
            <w:r>
              <w:rPr>
                <w:noProof/>
                <w:webHidden/>
              </w:rPr>
              <w:t>4</w:t>
            </w:r>
            <w:r>
              <w:rPr>
                <w:noProof/>
                <w:webHidden/>
              </w:rPr>
              <w:fldChar w:fldCharType="end"/>
            </w:r>
          </w:hyperlink>
        </w:p>
        <w:p w14:paraId="59E3EAD3" w14:textId="4A01001E" w:rsidR="00C7676E" w:rsidRDefault="00C7676E">
          <w:pPr>
            <w:pStyle w:val="TOC3"/>
            <w:tabs>
              <w:tab w:val="right" w:leader="dot" w:pos="9016"/>
            </w:tabs>
            <w:rPr>
              <w:rFonts w:eastAsiaTheme="minorEastAsia"/>
              <w:noProof/>
              <w:lang w:eastAsia="en-GB"/>
            </w:rPr>
          </w:pPr>
          <w:hyperlink w:anchor="_Toc70011054" w:history="1">
            <w:r w:rsidRPr="000E6C64">
              <w:rPr>
                <w:rStyle w:val="Hyperlink"/>
                <w:noProof/>
              </w:rPr>
              <w:t>Zone 5 – Managerial Subnet – 192.168.5.0/24</w:t>
            </w:r>
            <w:r>
              <w:rPr>
                <w:noProof/>
                <w:webHidden/>
              </w:rPr>
              <w:tab/>
            </w:r>
            <w:r>
              <w:rPr>
                <w:noProof/>
                <w:webHidden/>
              </w:rPr>
              <w:fldChar w:fldCharType="begin"/>
            </w:r>
            <w:r>
              <w:rPr>
                <w:noProof/>
                <w:webHidden/>
              </w:rPr>
              <w:instrText xml:space="preserve"> PAGEREF _Toc70011054 \h </w:instrText>
            </w:r>
            <w:r>
              <w:rPr>
                <w:noProof/>
                <w:webHidden/>
              </w:rPr>
            </w:r>
            <w:r>
              <w:rPr>
                <w:noProof/>
                <w:webHidden/>
              </w:rPr>
              <w:fldChar w:fldCharType="separate"/>
            </w:r>
            <w:r>
              <w:rPr>
                <w:noProof/>
                <w:webHidden/>
              </w:rPr>
              <w:t>4</w:t>
            </w:r>
            <w:r>
              <w:rPr>
                <w:noProof/>
                <w:webHidden/>
              </w:rPr>
              <w:fldChar w:fldCharType="end"/>
            </w:r>
          </w:hyperlink>
        </w:p>
        <w:p w14:paraId="17B474E0" w14:textId="7ACC21FD" w:rsidR="00C7676E" w:rsidRDefault="00C7676E">
          <w:pPr>
            <w:pStyle w:val="TOC3"/>
            <w:tabs>
              <w:tab w:val="right" w:leader="dot" w:pos="9016"/>
            </w:tabs>
            <w:rPr>
              <w:rFonts w:eastAsiaTheme="minorEastAsia"/>
              <w:noProof/>
              <w:lang w:eastAsia="en-GB"/>
            </w:rPr>
          </w:pPr>
          <w:hyperlink w:anchor="_Toc70011055" w:history="1">
            <w:r w:rsidRPr="000E6C64">
              <w:rPr>
                <w:rStyle w:val="Hyperlink"/>
                <w:noProof/>
              </w:rPr>
              <w:t>Zone 6 - Proxy Subnet – 192.168.6.0/24</w:t>
            </w:r>
            <w:r>
              <w:rPr>
                <w:noProof/>
                <w:webHidden/>
              </w:rPr>
              <w:tab/>
            </w:r>
            <w:r>
              <w:rPr>
                <w:noProof/>
                <w:webHidden/>
              </w:rPr>
              <w:fldChar w:fldCharType="begin"/>
            </w:r>
            <w:r>
              <w:rPr>
                <w:noProof/>
                <w:webHidden/>
              </w:rPr>
              <w:instrText xml:space="preserve"> PAGEREF _Toc70011055 \h </w:instrText>
            </w:r>
            <w:r>
              <w:rPr>
                <w:noProof/>
                <w:webHidden/>
              </w:rPr>
            </w:r>
            <w:r>
              <w:rPr>
                <w:noProof/>
                <w:webHidden/>
              </w:rPr>
              <w:fldChar w:fldCharType="separate"/>
            </w:r>
            <w:r>
              <w:rPr>
                <w:noProof/>
                <w:webHidden/>
              </w:rPr>
              <w:t>4</w:t>
            </w:r>
            <w:r>
              <w:rPr>
                <w:noProof/>
                <w:webHidden/>
              </w:rPr>
              <w:fldChar w:fldCharType="end"/>
            </w:r>
          </w:hyperlink>
        </w:p>
        <w:p w14:paraId="00F46F26" w14:textId="0165B13D" w:rsidR="00C7676E" w:rsidRDefault="00C7676E">
          <w:pPr>
            <w:pStyle w:val="TOC3"/>
            <w:tabs>
              <w:tab w:val="right" w:leader="dot" w:pos="9016"/>
            </w:tabs>
            <w:rPr>
              <w:rFonts w:eastAsiaTheme="minorEastAsia"/>
              <w:noProof/>
              <w:lang w:eastAsia="en-GB"/>
            </w:rPr>
          </w:pPr>
          <w:hyperlink w:anchor="_Toc70011056" w:history="1">
            <w:r w:rsidRPr="000E6C64">
              <w:rPr>
                <w:rStyle w:val="Hyperlink"/>
                <w:noProof/>
              </w:rPr>
              <w:t>Zone 7 - Virtual Private Network (VPN)</w:t>
            </w:r>
            <w:r>
              <w:rPr>
                <w:noProof/>
                <w:webHidden/>
              </w:rPr>
              <w:tab/>
            </w:r>
            <w:r>
              <w:rPr>
                <w:noProof/>
                <w:webHidden/>
              </w:rPr>
              <w:fldChar w:fldCharType="begin"/>
            </w:r>
            <w:r>
              <w:rPr>
                <w:noProof/>
                <w:webHidden/>
              </w:rPr>
              <w:instrText xml:space="preserve"> PAGEREF _Toc70011056 \h </w:instrText>
            </w:r>
            <w:r>
              <w:rPr>
                <w:noProof/>
                <w:webHidden/>
              </w:rPr>
            </w:r>
            <w:r>
              <w:rPr>
                <w:noProof/>
                <w:webHidden/>
              </w:rPr>
              <w:fldChar w:fldCharType="separate"/>
            </w:r>
            <w:r>
              <w:rPr>
                <w:noProof/>
                <w:webHidden/>
              </w:rPr>
              <w:t>5</w:t>
            </w:r>
            <w:r>
              <w:rPr>
                <w:noProof/>
                <w:webHidden/>
              </w:rPr>
              <w:fldChar w:fldCharType="end"/>
            </w:r>
          </w:hyperlink>
        </w:p>
        <w:p w14:paraId="3C58BA01" w14:textId="1B1F6288" w:rsidR="00C7676E" w:rsidRDefault="00C7676E">
          <w:pPr>
            <w:pStyle w:val="TOC3"/>
            <w:tabs>
              <w:tab w:val="right" w:leader="dot" w:pos="9016"/>
            </w:tabs>
            <w:rPr>
              <w:rFonts w:eastAsiaTheme="minorEastAsia"/>
              <w:noProof/>
              <w:lang w:eastAsia="en-GB"/>
            </w:rPr>
          </w:pPr>
          <w:hyperlink w:anchor="_Toc70011057" w:history="1">
            <w:r w:rsidRPr="000E6C64">
              <w:rPr>
                <w:rStyle w:val="Hyperlink"/>
                <w:noProof/>
              </w:rPr>
              <w:t>Zone 8 - Intrusion Detection System (IDS) – 192.168.8.0/24</w:t>
            </w:r>
            <w:r>
              <w:rPr>
                <w:noProof/>
                <w:webHidden/>
              </w:rPr>
              <w:tab/>
            </w:r>
            <w:r>
              <w:rPr>
                <w:noProof/>
                <w:webHidden/>
              </w:rPr>
              <w:fldChar w:fldCharType="begin"/>
            </w:r>
            <w:r>
              <w:rPr>
                <w:noProof/>
                <w:webHidden/>
              </w:rPr>
              <w:instrText xml:space="preserve"> PAGEREF _Toc70011057 \h </w:instrText>
            </w:r>
            <w:r>
              <w:rPr>
                <w:noProof/>
                <w:webHidden/>
              </w:rPr>
            </w:r>
            <w:r>
              <w:rPr>
                <w:noProof/>
                <w:webHidden/>
              </w:rPr>
              <w:fldChar w:fldCharType="separate"/>
            </w:r>
            <w:r>
              <w:rPr>
                <w:noProof/>
                <w:webHidden/>
              </w:rPr>
              <w:t>5</w:t>
            </w:r>
            <w:r>
              <w:rPr>
                <w:noProof/>
                <w:webHidden/>
              </w:rPr>
              <w:fldChar w:fldCharType="end"/>
            </w:r>
          </w:hyperlink>
        </w:p>
        <w:p w14:paraId="32E490DB" w14:textId="39F02579" w:rsidR="00C7676E" w:rsidRDefault="00C7676E">
          <w:pPr>
            <w:pStyle w:val="TOC2"/>
            <w:tabs>
              <w:tab w:val="right" w:leader="dot" w:pos="9016"/>
            </w:tabs>
            <w:rPr>
              <w:rFonts w:eastAsiaTheme="minorEastAsia"/>
              <w:noProof/>
              <w:lang w:eastAsia="en-GB"/>
            </w:rPr>
          </w:pPr>
          <w:hyperlink w:anchor="_Toc70011058" w:history="1">
            <w:r w:rsidRPr="000E6C64">
              <w:rPr>
                <w:rStyle w:val="Hyperlink"/>
                <w:noProof/>
              </w:rPr>
              <w:t>Evidence</w:t>
            </w:r>
            <w:r>
              <w:rPr>
                <w:noProof/>
                <w:webHidden/>
              </w:rPr>
              <w:tab/>
            </w:r>
            <w:r>
              <w:rPr>
                <w:noProof/>
                <w:webHidden/>
              </w:rPr>
              <w:fldChar w:fldCharType="begin"/>
            </w:r>
            <w:r>
              <w:rPr>
                <w:noProof/>
                <w:webHidden/>
              </w:rPr>
              <w:instrText xml:space="preserve"> PAGEREF _Toc70011058 \h </w:instrText>
            </w:r>
            <w:r>
              <w:rPr>
                <w:noProof/>
                <w:webHidden/>
              </w:rPr>
            </w:r>
            <w:r>
              <w:rPr>
                <w:noProof/>
                <w:webHidden/>
              </w:rPr>
              <w:fldChar w:fldCharType="separate"/>
            </w:r>
            <w:r>
              <w:rPr>
                <w:noProof/>
                <w:webHidden/>
              </w:rPr>
              <w:t>5</w:t>
            </w:r>
            <w:r>
              <w:rPr>
                <w:noProof/>
                <w:webHidden/>
              </w:rPr>
              <w:fldChar w:fldCharType="end"/>
            </w:r>
          </w:hyperlink>
        </w:p>
        <w:p w14:paraId="0595F45C" w14:textId="7DD2F8E9" w:rsidR="00C7676E" w:rsidRDefault="00C7676E">
          <w:pPr>
            <w:pStyle w:val="TOC1"/>
            <w:tabs>
              <w:tab w:val="right" w:leader="dot" w:pos="9016"/>
            </w:tabs>
            <w:rPr>
              <w:rFonts w:eastAsiaTheme="minorEastAsia"/>
              <w:noProof/>
              <w:lang w:eastAsia="en-GB"/>
            </w:rPr>
          </w:pPr>
          <w:hyperlink w:anchor="_Toc70011059" w:history="1">
            <w:r w:rsidRPr="000E6C64">
              <w:rPr>
                <w:rStyle w:val="Hyperlink"/>
                <w:noProof/>
              </w:rPr>
              <w:t>Reference: Infrastructure assets</w:t>
            </w:r>
            <w:r>
              <w:rPr>
                <w:noProof/>
                <w:webHidden/>
              </w:rPr>
              <w:tab/>
            </w:r>
            <w:r>
              <w:rPr>
                <w:noProof/>
                <w:webHidden/>
              </w:rPr>
              <w:fldChar w:fldCharType="begin"/>
            </w:r>
            <w:r>
              <w:rPr>
                <w:noProof/>
                <w:webHidden/>
              </w:rPr>
              <w:instrText xml:space="preserve"> PAGEREF _Toc70011059 \h </w:instrText>
            </w:r>
            <w:r>
              <w:rPr>
                <w:noProof/>
                <w:webHidden/>
              </w:rPr>
            </w:r>
            <w:r>
              <w:rPr>
                <w:noProof/>
                <w:webHidden/>
              </w:rPr>
              <w:fldChar w:fldCharType="separate"/>
            </w:r>
            <w:r>
              <w:rPr>
                <w:noProof/>
                <w:webHidden/>
              </w:rPr>
              <w:t>5</w:t>
            </w:r>
            <w:r>
              <w:rPr>
                <w:noProof/>
                <w:webHidden/>
              </w:rPr>
              <w:fldChar w:fldCharType="end"/>
            </w:r>
          </w:hyperlink>
        </w:p>
        <w:p w14:paraId="64CC15E2" w14:textId="5FF2E414" w:rsidR="00C7676E" w:rsidRDefault="00C7676E">
          <w:pPr>
            <w:pStyle w:val="TOC2"/>
            <w:tabs>
              <w:tab w:val="right" w:leader="dot" w:pos="9016"/>
            </w:tabs>
            <w:rPr>
              <w:rFonts w:eastAsiaTheme="minorEastAsia"/>
              <w:noProof/>
              <w:lang w:eastAsia="en-GB"/>
            </w:rPr>
          </w:pPr>
          <w:hyperlink w:anchor="_Toc70011060" w:history="1">
            <w:r w:rsidRPr="000E6C64">
              <w:rPr>
                <w:rStyle w:val="Hyperlink"/>
                <w:noProof/>
              </w:rPr>
              <w:t>Claim</w:t>
            </w:r>
            <w:r>
              <w:rPr>
                <w:noProof/>
                <w:webHidden/>
              </w:rPr>
              <w:tab/>
            </w:r>
            <w:r>
              <w:rPr>
                <w:noProof/>
                <w:webHidden/>
              </w:rPr>
              <w:fldChar w:fldCharType="begin"/>
            </w:r>
            <w:r>
              <w:rPr>
                <w:noProof/>
                <w:webHidden/>
              </w:rPr>
              <w:instrText xml:space="preserve"> PAGEREF _Toc70011060 \h </w:instrText>
            </w:r>
            <w:r>
              <w:rPr>
                <w:noProof/>
                <w:webHidden/>
              </w:rPr>
            </w:r>
            <w:r>
              <w:rPr>
                <w:noProof/>
                <w:webHidden/>
              </w:rPr>
              <w:fldChar w:fldCharType="separate"/>
            </w:r>
            <w:r>
              <w:rPr>
                <w:noProof/>
                <w:webHidden/>
              </w:rPr>
              <w:t>5</w:t>
            </w:r>
            <w:r>
              <w:rPr>
                <w:noProof/>
                <w:webHidden/>
              </w:rPr>
              <w:fldChar w:fldCharType="end"/>
            </w:r>
          </w:hyperlink>
        </w:p>
        <w:p w14:paraId="04705C3E" w14:textId="3F13E86E" w:rsidR="00C7676E" w:rsidRDefault="00C7676E">
          <w:pPr>
            <w:pStyle w:val="TOC2"/>
            <w:tabs>
              <w:tab w:val="right" w:leader="dot" w:pos="9016"/>
            </w:tabs>
            <w:rPr>
              <w:rFonts w:eastAsiaTheme="minorEastAsia"/>
              <w:noProof/>
              <w:lang w:eastAsia="en-GB"/>
            </w:rPr>
          </w:pPr>
          <w:hyperlink w:anchor="_Toc70011061" w:history="1">
            <w:r w:rsidRPr="000E6C64">
              <w:rPr>
                <w:rStyle w:val="Hyperlink"/>
                <w:noProof/>
              </w:rPr>
              <w:t>Evidence</w:t>
            </w:r>
            <w:r>
              <w:rPr>
                <w:noProof/>
                <w:webHidden/>
              </w:rPr>
              <w:tab/>
            </w:r>
            <w:r>
              <w:rPr>
                <w:noProof/>
                <w:webHidden/>
              </w:rPr>
              <w:fldChar w:fldCharType="begin"/>
            </w:r>
            <w:r>
              <w:rPr>
                <w:noProof/>
                <w:webHidden/>
              </w:rPr>
              <w:instrText xml:space="preserve"> PAGEREF _Toc70011061 \h </w:instrText>
            </w:r>
            <w:r>
              <w:rPr>
                <w:noProof/>
                <w:webHidden/>
              </w:rPr>
            </w:r>
            <w:r>
              <w:rPr>
                <w:noProof/>
                <w:webHidden/>
              </w:rPr>
              <w:fldChar w:fldCharType="separate"/>
            </w:r>
            <w:r>
              <w:rPr>
                <w:noProof/>
                <w:webHidden/>
              </w:rPr>
              <w:t>5</w:t>
            </w:r>
            <w:r>
              <w:rPr>
                <w:noProof/>
                <w:webHidden/>
              </w:rPr>
              <w:fldChar w:fldCharType="end"/>
            </w:r>
          </w:hyperlink>
        </w:p>
        <w:p w14:paraId="658F6188" w14:textId="17144982" w:rsidR="00C7676E" w:rsidRDefault="00C7676E">
          <w:pPr>
            <w:pStyle w:val="TOC1"/>
            <w:tabs>
              <w:tab w:val="right" w:leader="dot" w:pos="9016"/>
            </w:tabs>
            <w:rPr>
              <w:rFonts w:eastAsiaTheme="minorEastAsia"/>
              <w:noProof/>
              <w:lang w:eastAsia="en-GB"/>
            </w:rPr>
          </w:pPr>
          <w:hyperlink w:anchor="_Toc70011062" w:history="1">
            <w:r w:rsidRPr="000E6C64">
              <w:rPr>
                <w:rStyle w:val="Hyperlink"/>
                <w:noProof/>
              </w:rPr>
              <w:t>Reference: Firewalls</w:t>
            </w:r>
            <w:r>
              <w:rPr>
                <w:noProof/>
                <w:webHidden/>
              </w:rPr>
              <w:tab/>
            </w:r>
            <w:r>
              <w:rPr>
                <w:noProof/>
                <w:webHidden/>
              </w:rPr>
              <w:fldChar w:fldCharType="begin"/>
            </w:r>
            <w:r>
              <w:rPr>
                <w:noProof/>
                <w:webHidden/>
              </w:rPr>
              <w:instrText xml:space="preserve"> PAGEREF _Toc70011062 \h </w:instrText>
            </w:r>
            <w:r>
              <w:rPr>
                <w:noProof/>
                <w:webHidden/>
              </w:rPr>
            </w:r>
            <w:r>
              <w:rPr>
                <w:noProof/>
                <w:webHidden/>
              </w:rPr>
              <w:fldChar w:fldCharType="separate"/>
            </w:r>
            <w:r>
              <w:rPr>
                <w:noProof/>
                <w:webHidden/>
              </w:rPr>
              <w:t>5</w:t>
            </w:r>
            <w:r>
              <w:rPr>
                <w:noProof/>
                <w:webHidden/>
              </w:rPr>
              <w:fldChar w:fldCharType="end"/>
            </w:r>
          </w:hyperlink>
        </w:p>
        <w:p w14:paraId="489D8249" w14:textId="072C1B13" w:rsidR="00C7676E" w:rsidRDefault="00C7676E">
          <w:pPr>
            <w:pStyle w:val="TOC2"/>
            <w:tabs>
              <w:tab w:val="right" w:leader="dot" w:pos="9016"/>
            </w:tabs>
            <w:rPr>
              <w:rFonts w:eastAsiaTheme="minorEastAsia"/>
              <w:noProof/>
              <w:lang w:eastAsia="en-GB"/>
            </w:rPr>
          </w:pPr>
          <w:hyperlink w:anchor="_Toc70011063" w:history="1">
            <w:r w:rsidRPr="000E6C64">
              <w:rPr>
                <w:rStyle w:val="Hyperlink"/>
                <w:noProof/>
              </w:rPr>
              <w:t>Claim</w:t>
            </w:r>
            <w:r>
              <w:rPr>
                <w:noProof/>
                <w:webHidden/>
              </w:rPr>
              <w:tab/>
            </w:r>
            <w:r>
              <w:rPr>
                <w:noProof/>
                <w:webHidden/>
              </w:rPr>
              <w:fldChar w:fldCharType="begin"/>
            </w:r>
            <w:r>
              <w:rPr>
                <w:noProof/>
                <w:webHidden/>
              </w:rPr>
              <w:instrText xml:space="preserve"> PAGEREF _Toc70011063 \h </w:instrText>
            </w:r>
            <w:r>
              <w:rPr>
                <w:noProof/>
                <w:webHidden/>
              </w:rPr>
            </w:r>
            <w:r>
              <w:rPr>
                <w:noProof/>
                <w:webHidden/>
              </w:rPr>
              <w:fldChar w:fldCharType="separate"/>
            </w:r>
            <w:r>
              <w:rPr>
                <w:noProof/>
                <w:webHidden/>
              </w:rPr>
              <w:t>5</w:t>
            </w:r>
            <w:r>
              <w:rPr>
                <w:noProof/>
                <w:webHidden/>
              </w:rPr>
              <w:fldChar w:fldCharType="end"/>
            </w:r>
          </w:hyperlink>
        </w:p>
        <w:p w14:paraId="5D9C093A" w14:textId="73D5872F" w:rsidR="00C7676E" w:rsidRDefault="00C7676E">
          <w:pPr>
            <w:pStyle w:val="TOC2"/>
            <w:tabs>
              <w:tab w:val="right" w:leader="dot" w:pos="9016"/>
            </w:tabs>
            <w:rPr>
              <w:rFonts w:eastAsiaTheme="minorEastAsia"/>
              <w:noProof/>
              <w:lang w:eastAsia="en-GB"/>
            </w:rPr>
          </w:pPr>
          <w:hyperlink w:anchor="_Toc70011064" w:history="1">
            <w:r w:rsidRPr="000E6C64">
              <w:rPr>
                <w:rStyle w:val="Hyperlink"/>
                <w:noProof/>
              </w:rPr>
              <w:t>Evidence</w:t>
            </w:r>
            <w:r>
              <w:rPr>
                <w:noProof/>
                <w:webHidden/>
              </w:rPr>
              <w:tab/>
            </w:r>
            <w:r>
              <w:rPr>
                <w:noProof/>
                <w:webHidden/>
              </w:rPr>
              <w:fldChar w:fldCharType="begin"/>
            </w:r>
            <w:r>
              <w:rPr>
                <w:noProof/>
                <w:webHidden/>
              </w:rPr>
              <w:instrText xml:space="preserve"> PAGEREF _Toc70011064 \h </w:instrText>
            </w:r>
            <w:r>
              <w:rPr>
                <w:noProof/>
                <w:webHidden/>
              </w:rPr>
            </w:r>
            <w:r>
              <w:rPr>
                <w:noProof/>
                <w:webHidden/>
              </w:rPr>
              <w:fldChar w:fldCharType="separate"/>
            </w:r>
            <w:r>
              <w:rPr>
                <w:noProof/>
                <w:webHidden/>
              </w:rPr>
              <w:t>6</w:t>
            </w:r>
            <w:r>
              <w:rPr>
                <w:noProof/>
                <w:webHidden/>
              </w:rPr>
              <w:fldChar w:fldCharType="end"/>
            </w:r>
          </w:hyperlink>
        </w:p>
        <w:p w14:paraId="461AE6B0" w14:textId="4679D617" w:rsidR="00C7676E" w:rsidRDefault="00C7676E">
          <w:pPr>
            <w:pStyle w:val="TOC1"/>
            <w:tabs>
              <w:tab w:val="right" w:leader="dot" w:pos="9016"/>
            </w:tabs>
            <w:rPr>
              <w:rFonts w:eastAsiaTheme="minorEastAsia"/>
              <w:noProof/>
              <w:lang w:eastAsia="en-GB"/>
            </w:rPr>
          </w:pPr>
          <w:hyperlink w:anchor="_Toc70011065" w:history="1">
            <w:r w:rsidRPr="000E6C64">
              <w:rPr>
                <w:rStyle w:val="Hyperlink"/>
                <w:noProof/>
              </w:rPr>
              <w:t>Reference: Secure Shell (SSH)</w:t>
            </w:r>
            <w:r>
              <w:rPr>
                <w:noProof/>
                <w:webHidden/>
              </w:rPr>
              <w:tab/>
            </w:r>
            <w:r>
              <w:rPr>
                <w:noProof/>
                <w:webHidden/>
              </w:rPr>
              <w:fldChar w:fldCharType="begin"/>
            </w:r>
            <w:r>
              <w:rPr>
                <w:noProof/>
                <w:webHidden/>
              </w:rPr>
              <w:instrText xml:space="preserve"> PAGEREF _Toc70011065 \h </w:instrText>
            </w:r>
            <w:r>
              <w:rPr>
                <w:noProof/>
                <w:webHidden/>
              </w:rPr>
            </w:r>
            <w:r>
              <w:rPr>
                <w:noProof/>
                <w:webHidden/>
              </w:rPr>
              <w:fldChar w:fldCharType="separate"/>
            </w:r>
            <w:r>
              <w:rPr>
                <w:noProof/>
                <w:webHidden/>
              </w:rPr>
              <w:t>6</w:t>
            </w:r>
            <w:r>
              <w:rPr>
                <w:noProof/>
                <w:webHidden/>
              </w:rPr>
              <w:fldChar w:fldCharType="end"/>
            </w:r>
          </w:hyperlink>
        </w:p>
        <w:p w14:paraId="1110C801" w14:textId="645F9625" w:rsidR="00C7676E" w:rsidRDefault="00C7676E">
          <w:pPr>
            <w:pStyle w:val="TOC2"/>
            <w:tabs>
              <w:tab w:val="right" w:leader="dot" w:pos="9016"/>
            </w:tabs>
            <w:rPr>
              <w:rFonts w:eastAsiaTheme="minorEastAsia"/>
              <w:noProof/>
              <w:lang w:eastAsia="en-GB"/>
            </w:rPr>
          </w:pPr>
          <w:hyperlink w:anchor="_Toc70011066" w:history="1">
            <w:r w:rsidRPr="000E6C64">
              <w:rPr>
                <w:rStyle w:val="Hyperlink"/>
                <w:noProof/>
              </w:rPr>
              <w:t>Claim</w:t>
            </w:r>
            <w:r>
              <w:rPr>
                <w:noProof/>
                <w:webHidden/>
              </w:rPr>
              <w:tab/>
            </w:r>
            <w:r>
              <w:rPr>
                <w:noProof/>
                <w:webHidden/>
              </w:rPr>
              <w:fldChar w:fldCharType="begin"/>
            </w:r>
            <w:r>
              <w:rPr>
                <w:noProof/>
                <w:webHidden/>
              </w:rPr>
              <w:instrText xml:space="preserve"> PAGEREF _Toc70011066 \h </w:instrText>
            </w:r>
            <w:r>
              <w:rPr>
                <w:noProof/>
                <w:webHidden/>
              </w:rPr>
            </w:r>
            <w:r>
              <w:rPr>
                <w:noProof/>
                <w:webHidden/>
              </w:rPr>
              <w:fldChar w:fldCharType="separate"/>
            </w:r>
            <w:r>
              <w:rPr>
                <w:noProof/>
                <w:webHidden/>
              </w:rPr>
              <w:t>6</w:t>
            </w:r>
            <w:r>
              <w:rPr>
                <w:noProof/>
                <w:webHidden/>
              </w:rPr>
              <w:fldChar w:fldCharType="end"/>
            </w:r>
          </w:hyperlink>
        </w:p>
        <w:p w14:paraId="4BD58E94" w14:textId="68A7D5B6" w:rsidR="00C7676E" w:rsidRDefault="00C7676E">
          <w:pPr>
            <w:pStyle w:val="TOC3"/>
            <w:tabs>
              <w:tab w:val="right" w:leader="dot" w:pos="9016"/>
            </w:tabs>
            <w:rPr>
              <w:rFonts w:eastAsiaTheme="minorEastAsia"/>
              <w:noProof/>
              <w:lang w:eastAsia="en-GB"/>
            </w:rPr>
          </w:pPr>
          <w:hyperlink w:anchor="_Toc70011067" w:history="1">
            <w:r w:rsidRPr="000E6C64">
              <w:rPr>
                <w:rStyle w:val="Hyperlink"/>
                <w:noProof/>
              </w:rPr>
              <w:t>SSH Authentication</w:t>
            </w:r>
            <w:r>
              <w:rPr>
                <w:noProof/>
                <w:webHidden/>
              </w:rPr>
              <w:tab/>
            </w:r>
            <w:r>
              <w:rPr>
                <w:noProof/>
                <w:webHidden/>
              </w:rPr>
              <w:fldChar w:fldCharType="begin"/>
            </w:r>
            <w:r>
              <w:rPr>
                <w:noProof/>
                <w:webHidden/>
              </w:rPr>
              <w:instrText xml:space="preserve"> PAGEREF _Toc70011067 \h </w:instrText>
            </w:r>
            <w:r>
              <w:rPr>
                <w:noProof/>
                <w:webHidden/>
              </w:rPr>
            </w:r>
            <w:r>
              <w:rPr>
                <w:noProof/>
                <w:webHidden/>
              </w:rPr>
              <w:fldChar w:fldCharType="separate"/>
            </w:r>
            <w:r>
              <w:rPr>
                <w:noProof/>
                <w:webHidden/>
              </w:rPr>
              <w:t>6</w:t>
            </w:r>
            <w:r>
              <w:rPr>
                <w:noProof/>
                <w:webHidden/>
              </w:rPr>
              <w:fldChar w:fldCharType="end"/>
            </w:r>
          </w:hyperlink>
        </w:p>
        <w:p w14:paraId="5ACB90CA" w14:textId="40628875" w:rsidR="00C7676E" w:rsidRDefault="00C7676E">
          <w:pPr>
            <w:pStyle w:val="TOC3"/>
            <w:tabs>
              <w:tab w:val="right" w:leader="dot" w:pos="9016"/>
            </w:tabs>
            <w:rPr>
              <w:rFonts w:eastAsiaTheme="minorEastAsia"/>
              <w:noProof/>
              <w:lang w:eastAsia="en-GB"/>
            </w:rPr>
          </w:pPr>
          <w:hyperlink w:anchor="_Toc70011068" w:history="1">
            <w:r w:rsidRPr="000E6C64">
              <w:rPr>
                <w:rStyle w:val="Hyperlink"/>
                <w:noProof/>
              </w:rPr>
              <w:t>SSH Security Policies and Procedures</w:t>
            </w:r>
            <w:r>
              <w:rPr>
                <w:noProof/>
                <w:webHidden/>
              </w:rPr>
              <w:tab/>
            </w:r>
            <w:r>
              <w:rPr>
                <w:noProof/>
                <w:webHidden/>
              </w:rPr>
              <w:fldChar w:fldCharType="begin"/>
            </w:r>
            <w:r>
              <w:rPr>
                <w:noProof/>
                <w:webHidden/>
              </w:rPr>
              <w:instrText xml:space="preserve"> PAGEREF _Toc70011068 \h </w:instrText>
            </w:r>
            <w:r>
              <w:rPr>
                <w:noProof/>
                <w:webHidden/>
              </w:rPr>
            </w:r>
            <w:r>
              <w:rPr>
                <w:noProof/>
                <w:webHidden/>
              </w:rPr>
              <w:fldChar w:fldCharType="separate"/>
            </w:r>
            <w:r>
              <w:rPr>
                <w:noProof/>
                <w:webHidden/>
              </w:rPr>
              <w:t>6</w:t>
            </w:r>
            <w:r>
              <w:rPr>
                <w:noProof/>
                <w:webHidden/>
              </w:rPr>
              <w:fldChar w:fldCharType="end"/>
            </w:r>
          </w:hyperlink>
        </w:p>
        <w:p w14:paraId="4E7E8B18" w14:textId="0E8A39CF" w:rsidR="00C7676E" w:rsidRDefault="00C7676E">
          <w:pPr>
            <w:pStyle w:val="TOC3"/>
            <w:tabs>
              <w:tab w:val="right" w:leader="dot" w:pos="9016"/>
            </w:tabs>
            <w:rPr>
              <w:rFonts w:eastAsiaTheme="minorEastAsia"/>
              <w:noProof/>
              <w:lang w:eastAsia="en-GB"/>
            </w:rPr>
          </w:pPr>
          <w:hyperlink w:anchor="_Toc70011069" w:history="1">
            <w:r w:rsidRPr="000E6C64">
              <w:rPr>
                <w:rStyle w:val="Hyperlink"/>
                <w:noProof/>
              </w:rPr>
              <w:t>Secure SSH Implementation</w:t>
            </w:r>
            <w:r>
              <w:rPr>
                <w:noProof/>
                <w:webHidden/>
              </w:rPr>
              <w:tab/>
            </w:r>
            <w:r>
              <w:rPr>
                <w:noProof/>
                <w:webHidden/>
              </w:rPr>
              <w:fldChar w:fldCharType="begin"/>
            </w:r>
            <w:r>
              <w:rPr>
                <w:noProof/>
                <w:webHidden/>
              </w:rPr>
              <w:instrText xml:space="preserve"> PAGEREF _Toc70011069 \h </w:instrText>
            </w:r>
            <w:r>
              <w:rPr>
                <w:noProof/>
                <w:webHidden/>
              </w:rPr>
            </w:r>
            <w:r>
              <w:rPr>
                <w:noProof/>
                <w:webHidden/>
              </w:rPr>
              <w:fldChar w:fldCharType="separate"/>
            </w:r>
            <w:r>
              <w:rPr>
                <w:noProof/>
                <w:webHidden/>
              </w:rPr>
              <w:t>6</w:t>
            </w:r>
            <w:r>
              <w:rPr>
                <w:noProof/>
                <w:webHidden/>
              </w:rPr>
              <w:fldChar w:fldCharType="end"/>
            </w:r>
          </w:hyperlink>
        </w:p>
        <w:p w14:paraId="67AAFF44" w14:textId="788E8001" w:rsidR="00C7676E" w:rsidRDefault="00C7676E">
          <w:pPr>
            <w:pStyle w:val="TOC2"/>
            <w:tabs>
              <w:tab w:val="right" w:leader="dot" w:pos="9016"/>
            </w:tabs>
            <w:rPr>
              <w:rFonts w:eastAsiaTheme="minorEastAsia"/>
              <w:noProof/>
              <w:lang w:eastAsia="en-GB"/>
            </w:rPr>
          </w:pPr>
          <w:hyperlink w:anchor="_Toc70011070" w:history="1">
            <w:r w:rsidRPr="000E6C64">
              <w:rPr>
                <w:rStyle w:val="Hyperlink"/>
                <w:noProof/>
              </w:rPr>
              <w:t>Evidence</w:t>
            </w:r>
            <w:r>
              <w:rPr>
                <w:noProof/>
                <w:webHidden/>
              </w:rPr>
              <w:tab/>
            </w:r>
            <w:r>
              <w:rPr>
                <w:noProof/>
                <w:webHidden/>
              </w:rPr>
              <w:fldChar w:fldCharType="begin"/>
            </w:r>
            <w:r>
              <w:rPr>
                <w:noProof/>
                <w:webHidden/>
              </w:rPr>
              <w:instrText xml:space="preserve"> PAGEREF _Toc70011070 \h </w:instrText>
            </w:r>
            <w:r>
              <w:rPr>
                <w:noProof/>
                <w:webHidden/>
              </w:rPr>
            </w:r>
            <w:r>
              <w:rPr>
                <w:noProof/>
                <w:webHidden/>
              </w:rPr>
              <w:fldChar w:fldCharType="separate"/>
            </w:r>
            <w:r>
              <w:rPr>
                <w:noProof/>
                <w:webHidden/>
              </w:rPr>
              <w:t>7</w:t>
            </w:r>
            <w:r>
              <w:rPr>
                <w:noProof/>
                <w:webHidden/>
              </w:rPr>
              <w:fldChar w:fldCharType="end"/>
            </w:r>
          </w:hyperlink>
        </w:p>
        <w:p w14:paraId="260FD4F5" w14:textId="37D2A048" w:rsidR="00C7676E" w:rsidRDefault="00C7676E">
          <w:pPr>
            <w:pStyle w:val="TOC1"/>
            <w:tabs>
              <w:tab w:val="right" w:leader="dot" w:pos="9016"/>
            </w:tabs>
            <w:rPr>
              <w:rFonts w:eastAsiaTheme="minorEastAsia"/>
              <w:noProof/>
              <w:lang w:eastAsia="en-GB"/>
            </w:rPr>
          </w:pPr>
          <w:hyperlink w:anchor="_Toc70011071" w:history="1">
            <w:r w:rsidRPr="000E6C64">
              <w:rPr>
                <w:rStyle w:val="Hyperlink"/>
                <w:noProof/>
              </w:rPr>
              <w:t>Reference: System logging</w:t>
            </w:r>
            <w:r>
              <w:rPr>
                <w:noProof/>
                <w:webHidden/>
              </w:rPr>
              <w:tab/>
            </w:r>
            <w:r>
              <w:rPr>
                <w:noProof/>
                <w:webHidden/>
              </w:rPr>
              <w:fldChar w:fldCharType="begin"/>
            </w:r>
            <w:r>
              <w:rPr>
                <w:noProof/>
                <w:webHidden/>
              </w:rPr>
              <w:instrText xml:space="preserve"> PAGEREF _Toc70011071 \h </w:instrText>
            </w:r>
            <w:r>
              <w:rPr>
                <w:noProof/>
                <w:webHidden/>
              </w:rPr>
            </w:r>
            <w:r>
              <w:rPr>
                <w:noProof/>
                <w:webHidden/>
              </w:rPr>
              <w:fldChar w:fldCharType="separate"/>
            </w:r>
            <w:r>
              <w:rPr>
                <w:noProof/>
                <w:webHidden/>
              </w:rPr>
              <w:t>7</w:t>
            </w:r>
            <w:r>
              <w:rPr>
                <w:noProof/>
                <w:webHidden/>
              </w:rPr>
              <w:fldChar w:fldCharType="end"/>
            </w:r>
          </w:hyperlink>
        </w:p>
        <w:p w14:paraId="48697B24" w14:textId="220453D5" w:rsidR="00C7676E" w:rsidRDefault="00C7676E">
          <w:pPr>
            <w:pStyle w:val="TOC2"/>
            <w:tabs>
              <w:tab w:val="right" w:leader="dot" w:pos="9016"/>
            </w:tabs>
            <w:rPr>
              <w:rFonts w:eastAsiaTheme="minorEastAsia"/>
              <w:noProof/>
              <w:lang w:eastAsia="en-GB"/>
            </w:rPr>
          </w:pPr>
          <w:hyperlink w:anchor="_Toc70011072" w:history="1">
            <w:r w:rsidRPr="000E6C64">
              <w:rPr>
                <w:rStyle w:val="Hyperlink"/>
                <w:noProof/>
              </w:rPr>
              <w:t>Claim</w:t>
            </w:r>
            <w:r>
              <w:rPr>
                <w:noProof/>
                <w:webHidden/>
              </w:rPr>
              <w:tab/>
            </w:r>
            <w:r>
              <w:rPr>
                <w:noProof/>
                <w:webHidden/>
              </w:rPr>
              <w:fldChar w:fldCharType="begin"/>
            </w:r>
            <w:r>
              <w:rPr>
                <w:noProof/>
                <w:webHidden/>
              </w:rPr>
              <w:instrText xml:space="preserve"> PAGEREF _Toc70011072 \h </w:instrText>
            </w:r>
            <w:r>
              <w:rPr>
                <w:noProof/>
                <w:webHidden/>
              </w:rPr>
            </w:r>
            <w:r>
              <w:rPr>
                <w:noProof/>
                <w:webHidden/>
              </w:rPr>
              <w:fldChar w:fldCharType="separate"/>
            </w:r>
            <w:r>
              <w:rPr>
                <w:noProof/>
                <w:webHidden/>
              </w:rPr>
              <w:t>7</w:t>
            </w:r>
            <w:r>
              <w:rPr>
                <w:noProof/>
                <w:webHidden/>
              </w:rPr>
              <w:fldChar w:fldCharType="end"/>
            </w:r>
          </w:hyperlink>
        </w:p>
        <w:p w14:paraId="11A60081" w14:textId="04D456F7" w:rsidR="00C7676E" w:rsidRDefault="00C7676E">
          <w:pPr>
            <w:pStyle w:val="TOC2"/>
            <w:tabs>
              <w:tab w:val="right" w:leader="dot" w:pos="9016"/>
            </w:tabs>
            <w:rPr>
              <w:rFonts w:eastAsiaTheme="minorEastAsia"/>
              <w:noProof/>
              <w:lang w:eastAsia="en-GB"/>
            </w:rPr>
          </w:pPr>
          <w:hyperlink w:anchor="_Toc70011073" w:history="1">
            <w:r w:rsidRPr="000E6C64">
              <w:rPr>
                <w:rStyle w:val="Hyperlink"/>
                <w:noProof/>
              </w:rPr>
              <w:t>Evidence</w:t>
            </w:r>
            <w:r>
              <w:rPr>
                <w:noProof/>
                <w:webHidden/>
              </w:rPr>
              <w:tab/>
            </w:r>
            <w:r>
              <w:rPr>
                <w:noProof/>
                <w:webHidden/>
              </w:rPr>
              <w:fldChar w:fldCharType="begin"/>
            </w:r>
            <w:r>
              <w:rPr>
                <w:noProof/>
                <w:webHidden/>
              </w:rPr>
              <w:instrText xml:space="preserve"> PAGEREF _Toc70011073 \h </w:instrText>
            </w:r>
            <w:r>
              <w:rPr>
                <w:noProof/>
                <w:webHidden/>
              </w:rPr>
            </w:r>
            <w:r>
              <w:rPr>
                <w:noProof/>
                <w:webHidden/>
              </w:rPr>
              <w:fldChar w:fldCharType="separate"/>
            </w:r>
            <w:r>
              <w:rPr>
                <w:noProof/>
                <w:webHidden/>
              </w:rPr>
              <w:t>7</w:t>
            </w:r>
            <w:r>
              <w:rPr>
                <w:noProof/>
                <w:webHidden/>
              </w:rPr>
              <w:fldChar w:fldCharType="end"/>
            </w:r>
          </w:hyperlink>
        </w:p>
        <w:p w14:paraId="286E01F9" w14:textId="04F636EF" w:rsidR="00C7676E" w:rsidRDefault="00C7676E">
          <w:pPr>
            <w:pStyle w:val="TOC1"/>
            <w:tabs>
              <w:tab w:val="right" w:leader="dot" w:pos="9016"/>
            </w:tabs>
            <w:rPr>
              <w:rFonts w:eastAsiaTheme="minorEastAsia"/>
              <w:noProof/>
              <w:lang w:eastAsia="en-GB"/>
            </w:rPr>
          </w:pPr>
          <w:hyperlink w:anchor="_Toc70011074" w:history="1">
            <w:r w:rsidRPr="000E6C64">
              <w:rPr>
                <w:rStyle w:val="Hyperlink"/>
                <w:noProof/>
              </w:rPr>
              <w:t>Reference: Internet protocol tables</w:t>
            </w:r>
            <w:r>
              <w:rPr>
                <w:noProof/>
                <w:webHidden/>
              </w:rPr>
              <w:tab/>
            </w:r>
            <w:r>
              <w:rPr>
                <w:noProof/>
                <w:webHidden/>
              </w:rPr>
              <w:fldChar w:fldCharType="begin"/>
            </w:r>
            <w:r>
              <w:rPr>
                <w:noProof/>
                <w:webHidden/>
              </w:rPr>
              <w:instrText xml:space="preserve"> PAGEREF _Toc70011074 \h </w:instrText>
            </w:r>
            <w:r>
              <w:rPr>
                <w:noProof/>
                <w:webHidden/>
              </w:rPr>
            </w:r>
            <w:r>
              <w:rPr>
                <w:noProof/>
                <w:webHidden/>
              </w:rPr>
              <w:fldChar w:fldCharType="separate"/>
            </w:r>
            <w:r>
              <w:rPr>
                <w:noProof/>
                <w:webHidden/>
              </w:rPr>
              <w:t>7</w:t>
            </w:r>
            <w:r>
              <w:rPr>
                <w:noProof/>
                <w:webHidden/>
              </w:rPr>
              <w:fldChar w:fldCharType="end"/>
            </w:r>
          </w:hyperlink>
        </w:p>
        <w:p w14:paraId="1F4E6E46" w14:textId="2BD32562" w:rsidR="00C7676E" w:rsidRDefault="00C7676E">
          <w:pPr>
            <w:pStyle w:val="TOC2"/>
            <w:tabs>
              <w:tab w:val="right" w:leader="dot" w:pos="9016"/>
            </w:tabs>
            <w:rPr>
              <w:rFonts w:eastAsiaTheme="minorEastAsia"/>
              <w:noProof/>
              <w:lang w:eastAsia="en-GB"/>
            </w:rPr>
          </w:pPr>
          <w:hyperlink w:anchor="_Toc70011075" w:history="1">
            <w:r w:rsidRPr="000E6C64">
              <w:rPr>
                <w:rStyle w:val="Hyperlink"/>
                <w:noProof/>
              </w:rPr>
              <w:t>Claim</w:t>
            </w:r>
            <w:r>
              <w:rPr>
                <w:noProof/>
                <w:webHidden/>
              </w:rPr>
              <w:tab/>
            </w:r>
            <w:r>
              <w:rPr>
                <w:noProof/>
                <w:webHidden/>
              </w:rPr>
              <w:fldChar w:fldCharType="begin"/>
            </w:r>
            <w:r>
              <w:rPr>
                <w:noProof/>
                <w:webHidden/>
              </w:rPr>
              <w:instrText xml:space="preserve"> PAGEREF _Toc70011075 \h </w:instrText>
            </w:r>
            <w:r>
              <w:rPr>
                <w:noProof/>
                <w:webHidden/>
              </w:rPr>
            </w:r>
            <w:r>
              <w:rPr>
                <w:noProof/>
                <w:webHidden/>
              </w:rPr>
              <w:fldChar w:fldCharType="separate"/>
            </w:r>
            <w:r>
              <w:rPr>
                <w:noProof/>
                <w:webHidden/>
              </w:rPr>
              <w:t>7</w:t>
            </w:r>
            <w:r>
              <w:rPr>
                <w:noProof/>
                <w:webHidden/>
              </w:rPr>
              <w:fldChar w:fldCharType="end"/>
            </w:r>
          </w:hyperlink>
        </w:p>
        <w:p w14:paraId="1EE92B7A" w14:textId="0C0CDD47" w:rsidR="00C7676E" w:rsidRDefault="00C7676E">
          <w:pPr>
            <w:pStyle w:val="TOC1"/>
            <w:tabs>
              <w:tab w:val="right" w:leader="dot" w:pos="9016"/>
            </w:tabs>
            <w:rPr>
              <w:rFonts w:eastAsiaTheme="minorEastAsia"/>
              <w:noProof/>
              <w:lang w:eastAsia="en-GB"/>
            </w:rPr>
          </w:pPr>
          <w:hyperlink w:anchor="_Toc70011076" w:history="1">
            <w:r w:rsidRPr="000E6C64">
              <w:rPr>
                <w:rStyle w:val="Hyperlink"/>
                <w:noProof/>
              </w:rPr>
              <w:t>Reference: Domain Name System (DNS)</w:t>
            </w:r>
            <w:r>
              <w:rPr>
                <w:noProof/>
                <w:webHidden/>
              </w:rPr>
              <w:tab/>
            </w:r>
            <w:r>
              <w:rPr>
                <w:noProof/>
                <w:webHidden/>
              </w:rPr>
              <w:fldChar w:fldCharType="begin"/>
            </w:r>
            <w:r>
              <w:rPr>
                <w:noProof/>
                <w:webHidden/>
              </w:rPr>
              <w:instrText xml:space="preserve"> PAGEREF _Toc70011076 \h </w:instrText>
            </w:r>
            <w:r>
              <w:rPr>
                <w:noProof/>
                <w:webHidden/>
              </w:rPr>
            </w:r>
            <w:r>
              <w:rPr>
                <w:noProof/>
                <w:webHidden/>
              </w:rPr>
              <w:fldChar w:fldCharType="separate"/>
            </w:r>
            <w:r>
              <w:rPr>
                <w:noProof/>
                <w:webHidden/>
              </w:rPr>
              <w:t>8</w:t>
            </w:r>
            <w:r>
              <w:rPr>
                <w:noProof/>
                <w:webHidden/>
              </w:rPr>
              <w:fldChar w:fldCharType="end"/>
            </w:r>
          </w:hyperlink>
        </w:p>
        <w:p w14:paraId="7235BC10" w14:textId="1C46940B" w:rsidR="00C7676E" w:rsidRDefault="00C7676E">
          <w:pPr>
            <w:pStyle w:val="TOC2"/>
            <w:tabs>
              <w:tab w:val="right" w:leader="dot" w:pos="9016"/>
            </w:tabs>
            <w:rPr>
              <w:rFonts w:eastAsiaTheme="minorEastAsia"/>
              <w:noProof/>
              <w:lang w:eastAsia="en-GB"/>
            </w:rPr>
          </w:pPr>
          <w:hyperlink w:anchor="_Toc70011077" w:history="1">
            <w:r w:rsidRPr="000E6C64">
              <w:rPr>
                <w:rStyle w:val="Hyperlink"/>
                <w:noProof/>
              </w:rPr>
              <w:t>Claim</w:t>
            </w:r>
            <w:r>
              <w:rPr>
                <w:noProof/>
                <w:webHidden/>
              </w:rPr>
              <w:tab/>
            </w:r>
            <w:r>
              <w:rPr>
                <w:noProof/>
                <w:webHidden/>
              </w:rPr>
              <w:fldChar w:fldCharType="begin"/>
            </w:r>
            <w:r>
              <w:rPr>
                <w:noProof/>
                <w:webHidden/>
              </w:rPr>
              <w:instrText xml:space="preserve"> PAGEREF _Toc70011077 \h </w:instrText>
            </w:r>
            <w:r>
              <w:rPr>
                <w:noProof/>
                <w:webHidden/>
              </w:rPr>
            </w:r>
            <w:r>
              <w:rPr>
                <w:noProof/>
                <w:webHidden/>
              </w:rPr>
              <w:fldChar w:fldCharType="separate"/>
            </w:r>
            <w:r>
              <w:rPr>
                <w:noProof/>
                <w:webHidden/>
              </w:rPr>
              <w:t>8</w:t>
            </w:r>
            <w:r>
              <w:rPr>
                <w:noProof/>
                <w:webHidden/>
              </w:rPr>
              <w:fldChar w:fldCharType="end"/>
            </w:r>
          </w:hyperlink>
        </w:p>
        <w:p w14:paraId="127C9C5D" w14:textId="2BDB5E93" w:rsidR="00C7676E" w:rsidRDefault="00C7676E">
          <w:pPr>
            <w:pStyle w:val="TOC3"/>
            <w:tabs>
              <w:tab w:val="right" w:leader="dot" w:pos="9016"/>
            </w:tabs>
            <w:rPr>
              <w:rFonts w:eastAsiaTheme="minorEastAsia"/>
              <w:noProof/>
              <w:lang w:eastAsia="en-GB"/>
            </w:rPr>
          </w:pPr>
          <w:hyperlink w:anchor="_Toc70011078" w:history="1">
            <w:r w:rsidRPr="000E6C64">
              <w:rPr>
                <w:rStyle w:val="Hyperlink"/>
                <w:noProof/>
              </w:rPr>
              <w:t>DNS security</w:t>
            </w:r>
            <w:r>
              <w:rPr>
                <w:noProof/>
                <w:webHidden/>
              </w:rPr>
              <w:tab/>
            </w:r>
            <w:r>
              <w:rPr>
                <w:noProof/>
                <w:webHidden/>
              </w:rPr>
              <w:fldChar w:fldCharType="begin"/>
            </w:r>
            <w:r>
              <w:rPr>
                <w:noProof/>
                <w:webHidden/>
              </w:rPr>
              <w:instrText xml:space="preserve"> PAGEREF _Toc70011078 \h </w:instrText>
            </w:r>
            <w:r>
              <w:rPr>
                <w:noProof/>
                <w:webHidden/>
              </w:rPr>
            </w:r>
            <w:r>
              <w:rPr>
                <w:noProof/>
                <w:webHidden/>
              </w:rPr>
              <w:fldChar w:fldCharType="separate"/>
            </w:r>
            <w:r>
              <w:rPr>
                <w:noProof/>
                <w:webHidden/>
              </w:rPr>
              <w:t>8</w:t>
            </w:r>
            <w:r>
              <w:rPr>
                <w:noProof/>
                <w:webHidden/>
              </w:rPr>
              <w:fldChar w:fldCharType="end"/>
            </w:r>
          </w:hyperlink>
        </w:p>
        <w:p w14:paraId="51875AA6" w14:textId="7238E8C3" w:rsidR="00C7676E" w:rsidRDefault="00C7676E">
          <w:pPr>
            <w:pStyle w:val="TOC2"/>
            <w:tabs>
              <w:tab w:val="right" w:leader="dot" w:pos="9016"/>
            </w:tabs>
            <w:rPr>
              <w:rFonts w:eastAsiaTheme="minorEastAsia"/>
              <w:noProof/>
              <w:lang w:eastAsia="en-GB"/>
            </w:rPr>
          </w:pPr>
          <w:hyperlink w:anchor="_Toc70011079" w:history="1">
            <w:r w:rsidRPr="000E6C64">
              <w:rPr>
                <w:rStyle w:val="Hyperlink"/>
                <w:noProof/>
              </w:rPr>
              <w:t>Evidence</w:t>
            </w:r>
            <w:r>
              <w:rPr>
                <w:noProof/>
                <w:webHidden/>
              </w:rPr>
              <w:tab/>
            </w:r>
            <w:r>
              <w:rPr>
                <w:noProof/>
                <w:webHidden/>
              </w:rPr>
              <w:fldChar w:fldCharType="begin"/>
            </w:r>
            <w:r>
              <w:rPr>
                <w:noProof/>
                <w:webHidden/>
              </w:rPr>
              <w:instrText xml:space="preserve"> PAGEREF _Toc70011079 \h </w:instrText>
            </w:r>
            <w:r>
              <w:rPr>
                <w:noProof/>
                <w:webHidden/>
              </w:rPr>
            </w:r>
            <w:r>
              <w:rPr>
                <w:noProof/>
                <w:webHidden/>
              </w:rPr>
              <w:fldChar w:fldCharType="separate"/>
            </w:r>
            <w:r>
              <w:rPr>
                <w:noProof/>
                <w:webHidden/>
              </w:rPr>
              <w:t>8</w:t>
            </w:r>
            <w:r>
              <w:rPr>
                <w:noProof/>
                <w:webHidden/>
              </w:rPr>
              <w:fldChar w:fldCharType="end"/>
            </w:r>
          </w:hyperlink>
        </w:p>
        <w:p w14:paraId="50AD7B5A" w14:textId="67EC9105" w:rsidR="00C7676E" w:rsidRDefault="00C7676E">
          <w:pPr>
            <w:pStyle w:val="TOC1"/>
            <w:tabs>
              <w:tab w:val="right" w:leader="dot" w:pos="9016"/>
            </w:tabs>
            <w:rPr>
              <w:rFonts w:eastAsiaTheme="minorEastAsia"/>
              <w:noProof/>
              <w:lang w:eastAsia="en-GB"/>
            </w:rPr>
          </w:pPr>
          <w:hyperlink w:anchor="_Toc70011080" w:history="1">
            <w:r w:rsidRPr="000E6C64">
              <w:rPr>
                <w:rStyle w:val="Hyperlink"/>
                <w:noProof/>
              </w:rPr>
              <w:t>Reference: Virtual Private Network (VPN)</w:t>
            </w:r>
            <w:r>
              <w:rPr>
                <w:noProof/>
                <w:webHidden/>
              </w:rPr>
              <w:tab/>
            </w:r>
            <w:r>
              <w:rPr>
                <w:noProof/>
                <w:webHidden/>
              </w:rPr>
              <w:fldChar w:fldCharType="begin"/>
            </w:r>
            <w:r>
              <w:rPr>
                <w:noProof/>
                <w:webHidden/>
              </w:rPr>
              <w:instrText xml:space="preserve"> PAGEREF _Toc70011080 \h </w:instrText>
            </w:r>
            <w:r>
              <w:rPr>
                <w:noProof/>
                <w:webHidden/>
              </w:rPr>
            </w:r>
            <w:r>
              <w:rPr>
                <w:noProof/>
                <w:webHidden/>
              </w:rPr>
              <w:fldChar w:fldCharType="separate"/>
            </w:r>
            <w:r>
              <w:rPr>
                <w:noProof/>
                <w:webHidden/>
              </w:rPr>
              <w:t>8</w:t>
            </w:r>
            <w:r>
              <w:rPr>
                <w:noProof/>
                <w:webHidden/>
              </w:rPr>
              <w:fldChar w:fldCharType="end"/>
            </w:r>
          </w:hyperlink>
        </w:p>
        <w:p w14:paraId="2A621EDD" w14:textId="2887DFA2" w:rsidR="00C7676E" w:rsidRDefault="00C7676E">
          <w:pPr>
            <w:pStyle w:val="TOC2"/>
            <w:tabs>
              <w:tab w:val="right" w:leader="dot" w:pos="9016"/>
            </w:tabs>
            <w:rPr>
              <w:rFonts w:eastAsiaTheme="minorEastAsia"/>
              <w:noProof/>
              <w:lang w:eastAsia="en-GB"/>
            </w:rPr>
          </w:pPr>
          <w:hyperlink w:anchor="_Toc70011081" w:history="1">
            <w:r w:rsidRPr="000E6C64">
              <w:rPr>
                <w:rStyle w:val="Hyperlink"/>
                <w:noProof/>
              </w:rPr>
              <w:t>Claim</w:t>
            </w:r>
            <w:r>
              <w:rPr>
                <w:noProof/>
                <w:webHidden/>
              </w:rPr>
              <w:tab/>
            </w:r>
            <w:r>
              <w:rPr>
                <w:noProof/>
                <w:webHidden/>
              </w:rPr>
              <w:fldChar w:fldCharType="begin"/>
            </w:r>
            <w:r>
              <w:rPr>
                <w:noProof/>
                <w:webHidden/>
              </w:rPr>
              <w:instrText xml:space="preserve"> PAGEREF _Toc70011081 \h </w:instrText>
            </w:r>
            <w:r>
              <w:rPr>
                <w:noProof/>
                <w:webHidden/>
              </w:rPr>
            </w:r>
            <w:r>
              <w:rPr>
                <w:noProof/>
                <w:webHidden/>
              </w:rPr>
              <w:fldChar w:fldCharType="separate"/>
            </w:r>
            <w:r>
              <w:rPr>
                <w:noProof/>
                <w:webHidden/>
              </w:rPr>
              <w:t>8</w:t>
            </w:r>
            <w:r>
              <w:rPr>
                <w:noProof/>
                <w:webHidden/>
              </w:rPr>
              <w:fldChar w:fldCharType="end"/>
            </w:r>
          </w:hyperlink>
        </w:p>
        <w:p w14:paraId="1146BEBB" w14:textId="1C41437D" w:rsidR="00C7676E" w:rsidRDefault="00C7676E">
          <w:pPr>
            <w:pStyle w:val="TOC3"/>
            <w:tabs>
              <w:tab w:val="right" w:leader="dot" w:pos="9016"/>
            </w:tabs>
            <w:rPr>
              <w:rFonts w:eastAsiaTheme="minorEastAsia"/>
              <w:noProof/>
              <w:lang w:eastAsia="en-GB"/>
            </w:rPr>
          </w:pPr>
          <w:hyperlink w:anchor="_Toc70011082" w:history="1">
            <w:r w:rsidRPr="000E6C64">
              <w:rPr>
                <w:rStyle w:val="Hyperlink"/>
                <w:noProof/>
              </w:rPr>
              <w:t>OpenVPN Authentication</w:t>
            </w:r>
            <w:r>
              <w:rPr>
                <w:noProof/>
                <w:webHidden/>
              </w:rPr>
              <w:tab/>
            </w:r>
            <w:r>
              <w:rPr>
                <w:noProof/>
                <w:webHidden/>
              </w:rPr>
              <w:fldChar w:fldCharType="begin"/>
            </w:r>
            <w:r>
              <w:rPr>
                <w:noProof/>
                <w:webHidden/>
              </w:rPr>
              <w:instrText xml:space="preserve"> PAGEREF _Toc70011082 \h </w:instrText>
            </w:r>
            <w:r>
              <w:rPr>
                <w:noProof/>
                <w:webHidden/>
              </w:rPr>
            </w:r>
            <w:r>
              <w:rPr>
                <w:noProof/>
                <w:webHidden/>
              </w:rPr>
              <w:fldChar w:fldCharType="separate"/>
            </w:r>
            <w:r>
              <w:rPr>
                <w:noProof/>
                <w:webHidden/>
              </w:rPr>
              <w:t>9</w:t>
            </w:r>
            <w:r>
              <w:rPr>
                <w:noProof/>
                <w:webHidden/>
              </w:rPr>
              <w:fldChar w:fldCharType="end"/>
            </w:r>
          </w:hyperlink>
        </w:p>
        <w:p w14:paraId="620FD97C" w14:textId="5594983F" w:rsidR="00C7676E" w:rsidRDefault="00C7676E">
          <w:pPr>
            <w:pStyle w:val="TOC2"/>
            <w:tabs>
              <w:tab w:val="right" w:leader="dot" w:pos="9016"/>
            </w:tabs>
            <w:rPr>
              <w:rFonts w:eastAsiaTheme="minorEastAsia"/>
              <w:noProof/>
              <w:lang w:eastAsia="en-GB"/>
            </w:rPr>
          </w:pPr>
          <w:hyperlink w:anchor="_Toc70011083" w:history="1">
            <w:r w:rsidRPr="000E6C64">
              <w:rPr>
                <w:rStyle w:val="Hyperlink"/>
                <w:noProof/>
              </w:rPr>
              <w:t>Evidence</w:t>
            </w:r>
            <w:r>
              <w:rPr>
                <w:noProof/>
                <w:webHidden/>
              </w:rPr>
              <w:tab/>
            </w:r>
            <w:r>
              <w:rPr>
                <w:noProof/>
                <w:webHidden/>
              </w:rPr>
              <w:fldChar w:fldCharType="begin"/>
            </w:r>
            <w:r>
              <w:rPr>
                <w:noProof/>
                <w:webHidden/>
              </w:rPr>
              <w:instrText xml:space="preserve"> PAGEREF _Toc70011083 \h </w:instrText>
            </w:r>
            <w:r>
              <w:rPr>
                <w:noProof/>
                <w:webHidden/>
              </w:rPr>
            </w:r>
            <w:r>
              <w:rPr>
                <w:noProof/>
                <w:webHidden/>
              </w:rPr>
              <w:fldChar w:fldCharType="separate"/>
            </w:r>
            <w:r>
              <w:rPr>
                <w:noProof/>
                <w:webHidden/>
              </w:rPr>
              <w:t>9</w:t>
            </w:r>
            <w:r>
              <w:rPr>
                <w:noProof/>
                <w:webHidden/>
              </w:rPr>
              <w:fldChar w:fldCharType="end"/>
            </w:r>
          </w:hyperlink>
        </w:p>
        <w:p w14:paraId="151743D0" w14:textId="0EF0624D" w:rsidR="00C7676E" w:rsidRDefault="00C7676E">
          <w:pPr>
            <w:pStyle w:val="TOC1"/>
            <w:tabs>
              <w:tab w:val="right" w:leader="dot" w:pos="9016"/>
            </w:tabs>
            <w:rPr>
              <w:rFonts w:eastAsiaTheme="minorEastAsia"/>
              <w:noProof/>
              <w:lang w:eastAsia="en-GB"/>
            </w:rPr>
          </w:pPr>
          <w:hyperlink w:anchor="_Toc70011084" w:history="1">
            <w:r w:rsidRPr="000E6C64">
              <w:rPr>
                <w:rStyle w:val="Hyperlink"/>
                <w:noProof/>
              </w:rPr>
              <w:t>Reference: Mail</w:t>
            </w:r>
            <w:r>
              <w:rPr>
                <w:noProof/>
                <w:webHidden/>
              </w:rPr>
              <w:tab/>
            </w:r>
            <w:r>
              <w:rPr>
                <w:noProof/>
                <w:webHidden/>
              </w:rPr>
              <w:fldChar w:fldCharType="begin"/>
            </w:r>
            <w:r>
              <w:rPr>
                <w:noProof/>
                <w:webHidden/>
              </w:rPr>
              <w:instrText xml:space="preserve"> PAGEREF _Toc70011084 \h </w:instrText>
            </w:r>
            <w:r>
              <w:rPr>
                <w:noProof/>
                <w:webHidden/>
              </w:rPr>
            </w:r>
            <w:r>
              <w:rPr>
                <w:noProof/>
                <w:webHidden/>
              </w:rPr>
              <w:fldChar w:fldCharType="separate"/>
            </w:r>
            <w:r>
              <w:rPr>
                <w:noProof/>
                <w:webHidden/>
              </w:rPr>
              <w:t>9</w:t>
            </w:r>
            <w:r>
              <w:rPr>
                <w:noProof/>
                <w:webHidden/>
              </w:rPr>
              <w:fldChar w:fldCharType="end"/>
            </w:r>
          </w:hyperlink>
        </w:p>
        <w:p w14:paraId="38914D44" w14:textId="4F8EB965" w:rsidR="00C7676E" w:rsidRDefault="00C7676E">
          <w:pPr>
            <w:pStyle w:val="TOC2"/>
            <w:tabs>
              <w:tab w:val="right" w:leader="dot" w:pos="9016"/>
            </w:tabs>
            <w:rPr>
              <w:rFonts w:eastAsiaTheme="minorEastAsia"/>
              <w:noProof/>
              <w:lang w:eastAsia="en-GB"/>
            </w:rPr>
          </w:pPr>
          <w:hyperlink w:anchor="_Toc70011085" w:history="1">
            <w:r w:rsidRPr="000E6C64">
              <w:rPr>
                <w:rStyle w:val="Hyperlink"/>
                <w:noProof/>
              </w:rPr>
              <w:t>Claim</w:t>
            </w:r>
            <w:r>
              <w:rPr>
                <w:noProof/>
                <w:webHidden/>
              </w:rPr>
              <w:tab/>
            </w:r>
            <w:r>
              <w:rPr>
                <w:noProof/>
                <w:webHidden/>
              </w:rPr>
              <w:fldChar w:fldCharType="begin"/>
            </w:r>
            <w:r>
              <w:rPr>
                <w:noProof/>
                <w:webHidden/>
              </w:rPr>
              <w:instrText xml:space="preserve"> PAGEREF _Toc70011085 \h </w:instrText>
            </w:r>
            <w:r>
              <w:rPr>
                <w:noProof/>
                <w:webHidden/>
              </w:rPr>
            </w:r>
            <w:r>
              <w:rPr>
                <w:noProof/>
                <w:webHidden/>
              </w:rPr>
              <w:fldChar w:fldCharType="separate"/>
            </w:r>
            <w:r>
              <w:rPr>
                <w:noProof/>
                <w:webHidden/>
              </w:rPr>
              <w:t>9</w:t>
            </w:r>
            <w:r>
              <w:rPr>
                <w:noProof/>
                <w:webHidden/>
              </w:rPr>
              <w:fldChar w:fldCharType="end"/>
            </w:r>
          </w:hyperlink>
        </w:p>
        <w:p w14:paraId="394E0737" w14:textId="579A471B" w:rsidR="00C7676E" w:rsidRDefault="00C7676E">
          <w:pPr>
            <w:pStyle w:val="TOC2"/>
            <w:tabs>
              <w:tab w:val="right" w:leader="dot" w:pos="9016"/>
            </w:tabs>
            <w:rPr>
              <w:rFonts w:eastAsiaTheme="minorEastAsia"/>
              <w:noProof/>
              <w:lang w:eastAsia="en-GB"/>
            </w:rPr>
          </w:pPr>
          <w:hyperlink w:anchor="_Toc70011086" w:history="1">
            <w:r w:rsidRPr="000E6C64">
              <w:rPr>
                <w:rStyle w:val="Hyperlink"/>
                <w:noProof/>
              </w:rPr>
              <w:t>Evidence</w:t>
            </w:r>
            <w:r>
              <w:rPr>
                <w:noProof/>
                <w:webHidden/>
              </w:rPr>
              <w:tab/>
            </w:r>
            <w:r>
              <w:rPr>
                <w:noProof/>
                <w:webHidden/>
              </w:rPr>
              <w:fldChar w:fldCharType="begin"/>
            </w:r>
            <w:r>
              <w:rPr>
                <w:noProof/>
                <w:webHidden/>
              </w:rPr>
              <w:instrText xml:space="preserve"> PAGEREF _Toc70011086 \h </w:instrText>
            </w:r>
            <w:r>
              <w:rPr>
                <w:noProof/>
                <w:webHidden/>
              </w:rPr>
            </w:r>
            <w:r>
              <w:rPr>
                <w:noProof/>
                <w:webHidden/>
              </w:rPr>
              <w:fldChar w:fldCharType="separate"/>
            </w:r>
            <w:r>
              <w:rPr>
                <w:noProof/>
                <w:webHidden/>
              </w:rPr>
              <w:t>9</w:t>
            </w:r>
            <w:r>
              <w:rPr>
                <w:noProof/>
                <w:webHidden/>
              </w:rPr>
              <w:fldChar w:fldCharType="end"/>
            </w:r>
          </w:hyperlink>
        </w:p>
        <w:p w14:paraId="017796D6" w14:textId="53D1612A" w:rsidR="00C7676E" w:rsidRDefault="00C7676E">
          <w:pPr>
            <w:pStyle w:val="TOC1"/>
            <w:tabs>
              <w:tab w:val="right" w:leader="dot" w:pos="9016"/>
            </w:tabs>
            <w:rPr>
              <w:rFonts w:eastAsiaTheme="minorEastAsia"/>
              <w:noProof/>
              <w:lang w:eastAsia="en-GB"/>
            </w:rPr>
          </w:pPr>
          <w:hyperlink w:anchor="_Toc70011087" w:history="1">
            <w:r w:rsidRPr="000E6C64">
              <w:rPr>
                <w:rStyle w:val="Hyperlink"/>
                <w:noProof/>
              </w:rPr>
              <w:t>Reference: Dynamic Host Configuration Protocol (DHCP)</w:t>
            </w:r>
            <w:r>
              <w:rPr>
                <w:noProof/>
                <w:webHidden/>
              </w:rPr>
              <w:tab/>
            </w:r>
            <w:r>
              <w:rPr>
                <w:noProof/>
                <w:webHidden/>
              </w:rPr>
              <w:fldChar w:fldCharType="begin"/>
            </w:r>
            <w:r>
              <w:rPr>
                <w:noProof/>
                <w:webHidden/>
              </w:rPr>
              <w:instrText xml:space="preserve"> PAGEREF _Toc70011087 \h </w:instrText>
            </w:r>
            <w:r>
              <w:rPr>
                <w:noProof/>
                <w:webHidden/>
              </w:rPr>
            </w:r>
            <w:r>
              <w:rPr>
                <w:noProof/>
                <w:webHidden/>
              </w:rPr>
              <w:fldChar w:fldCharType="separate"/>
            </w:r>
            <w:r>
              <w:rPr>
                <w:noProof/>
                <w:webHidden/>
              </w:rPr>
              <w:t>9</w:t>
            </w:r>
            <w:r>
              <w:rPr>
                <w:noProof/>
                <w:webHidden/>
              </w:rPr>
              <w:fldChar w:fldCharType="end"/>
            </w:r>
          </w:hyperlink>
        </w:p>
        <w:p w14:paraId="63E238A7" w14:textId="2D23B967" w:rsidR="00C7676E" w:rsidRDefault="00C7676E">
          <w:pPr>
            <w:pStyle w:val="TOC2"/>
            <w:tabs>
              <w:tab w:val="right" w:leader="dot" w:pos="9016"/>
            </w:tabs>
            <w:rPr>
              <w:rFonts w:eastAsiaTheme="minorEastAsia"/>
              <w:noProof/>
              <w:lang w:eastAsia="en-GB"/>
            </w:rPr>
          </w:pPr>
          <w:hyperlink w:anchor="_Toc70011088" w:history="1">
            <w:r w:rsidRPr="000E6C64">
              <w:rPr>
                <w:rStyle w:val="Hyperlink"/>
                <w:noProof/>
              </w:rPr>
              <w:t>Claim</w:t>
            </w:r>
            <w:r>
              <w:rPr>
                <w:noProof/>
                <w:webHidden/>
              </w:rPr>
              <w:tab/>
            </w:r>
            <w:r>
              <w:rPr>
                <w:noProof/>
                <w:webHidden/>
              </w:rPr>
              <w:fldChar w:fldCharType="begin"/>
            </w:r>
            <w:r>
              <w:rPr>
                <w:noProof/>
                <w:webHidden/>
              </w:rPr>
              <w:instrText xml:space="preserve"> PAGEREF _Toc70011088 \h </w:instrText>
            </w:r>
            <w:r>
              <w:rPr>
                <w:noProof/>
                <w:webHidden/>
              </w:rPr>
            </w:r>
            <w:r>
              <w:rPr>
                <w:noProof/>
                <w:webHidden/>
              </w:rPr>
              <w:fldChar w:fldCharType="separate"/>
            </w:r>
            <w:r>
              <w:rPr>
                <w:noProof/>
                <w:webHidden/>
              </w:rPr>
              <w:t>9</w:t>
            </w:r>
            <w:r>
              <w:rPr>
                <w:noProof/>
                <w:webHidden/>
              </w:rPr>
              <w:fldChar w:fldCharType="end"/>
            </w:r>
          </w:hyperlink>
        </w:p>
        <w:p w14:paraId="78A43F40" w14:textId="2C80E0E7" w:rsidR="00C7676E" w:rsidRDefault="00C7676E">
          <w:pPr>
            <w:pStyle w:val="TOC3"/>
            <w:tabs>
              <w:tab w:val="right" w:leader="dot" w:pos="9016"/>
            </w:tabs>
            <w:rPr>
              <w:rFonts w:eastAsiaTheme="minorEastAsia"/>
              <w:noProof/>
              <w:lang w:eastAsia="en-GB"/>
            </w:rPr>
          </w:pPr>
          <w:hyperlink w:anchor="_Toc70011089" w:history="1">
            <w:r w:rsidRPr="000E6C64">
              <w:rPr>
                <w:rStyle w:val="Hyperlink"/>
                <w:noProof/>
              </w:rPr>
              <w:t>DHCP security</w:t>
            </w:r>
            <w:r>
              <w:rPr>
                <w:noProof/>
                <w:webHidden/>
              </w:rPr>
              <w:tab/>
            </w:r>
            <w:r>
              <w:rPr>
                <w:noProof/>
                <w:webHidden/>
              </w:rPr>
              <w:fldChar w:fldCharType="begin"/>
            </w:r>
            <w:r>
              <w:rPr>
                <w:noProof/>
                <w:webHidden/>
              </w:rPr>
              <w:instrText xml:space="preserve"> PAGEREF _Toc70011089 \h </w:instrText>
            </w:r>
            <w:r>
              <w:rPr>
                <w:noProof/>
                <w:webHidden/>
              </w:rPr>
            </w:r>
            <w:r>
              <w:rPr>
                <w:noProof/>
                <w:webHidden/>
              </w:rPr>
              <w:fldChar w:fldCharType="separate"/>
            </w:r>
            <w:r>
              <w:rPr>
                <w:noProof/>
                <w:webHidden/>
              </w:rPr>
              <w:t>10</w:t>
            </w:r>
            <w:r>
              <w:rPr>
                <w:noProof/>
                <w:webHidden/>
              </w:rPr>
              <w:fldChar w:fldCharType="end"/>
            </w:r>
          </w:hyperlink>
        </w:p>
        <w:p w14:paraId="501B64B9" w14:textId="4D498991" w:rsidR="00C7676E" w:rsidRDefault="00C7676E">
          <w:pPr>
            <w:pStyle w:val="TOC3"/>
            <w:tabs>
              <w:tab w:val="right" w:leader="dot" w:pos="9016"/>
            </w:tabs>
            <w:rPr>
              <w:rFonts w:eastAsiaTheme="minorEastAsia"/>
              <w:noProof/>
              <w:lang w:eastAsia="en-GB"/>
            </w:rPr>
          </w:pPr>
          <w:hyperlink w:anchor="_Toc70011090" w:history="1">
            <w:r w:rsidRPr="000E6C64">
              <w:rPr>
                <w:rStyle w:val="Hyperlink"/>
                <w:noProof/>
              </w:rPr>
              <w:t>DHCP network configuration</w:t>
            </w:r>
            <w:r>
              <w:rPr>
                <w:noProof/>
                <w:webHidden/>
              </w:rPr>
              <w:tab/>
            </w:r>
            <w:r>
              <w:rPr>
                <w:noProof/>
                <w:webHidden/>
              </w:rPr>
              <w:fldChar w:fldCharType="begin"/>
            </w:r>
            <w:r>
              <w:rPr>
                <w:noProof/>
                <w:webHidden/>
              </w:rPr>
              <w:instrText xml:space="preserve"> PAGEREF _Toc70011090 \h </w:instrText>
            </w:r>
            <w:r>
              <w:rPr>
                <w:noProof/>
                <w:webHidden/>
              </w:rPr>
            </w:r>
            <w:r>
              <w:rPr>
                <w:noProof/>
                <w:webHidden/>
              </w:rPr>
              <w:fldChar w:fldCharType="separate"/>
            </w:r>
            <w:r>
              <w:rPr>
                <w:noProof/>
                <w:webHidden/>
              </w:rPr>
              <w:t>10</w:t>
            </w:r>
            <w:r>
              <w:rPr>
                <w:noProof/>
                <w:webHidden/>
              </w:rPr>
              <w:fldChar w:fldCharType="end"/>
            </w:r>
          </w:hyperlink>
        </w:p>
        <w:p w14:paraId="45F3EB64" w14:textId="68E9E06F" w:rsidR="00C7676E" w:rsidRDefault="00C7676E">
          <w:pPr>
            <w:pStyle w:val="TOC2"/>
            <w:tabs>
              <w:tab w:val="right" w:leader="dot" w:pos="9016"/>
            </w:tabs>
            <w:rPr>
              <w:rFonts w:eastAsiaTheme="minorEastAsia"/>
              <w:noProof/>
              <w:lang w:eastAsia="en-GB"/>
            </w:rPr>
          </w:pPr>
          <w:hyperlink w:anchor="_Toc70011091" w:history="1">
            <w:r w:rsidRPr="000E6C64">
              <w:rPr>
                <w:rStyle w:val="Hyperlink"/>
                <w:noProof/>
              </w:rPr>
              <w:t>Evidence</w:t>
            </w:r>
            <w:r>
              <w:rPr>
                <w:noProof/>
                <w:webHidden/>
              </w:rPr>
              <w:tab/>
            </w:r>
            <w:r>
              <w:rPr>
                <w:noProof/>
                <w:webHidden/>
              </w:rPr>
              <w:fldChar w:fldCharType="begin"/>
            </w:r>
            <w:r>
              <w:rPr>
                <w:noProof/>
                <w:webHidden/>
              </w:rPr>
              <w:instrText xml:space="preserve"> PAGEREF _Toc70011091 \h </w:instrText>
            </w:r>
            <w:r>
              <w:rPr>
                <w:noProof/>
                <w:webHidden/>
              </w:rPr>
            </w:r>
            <w:r>
              <w:rPr>
                <w:noProof/>
                <w:webHidden/>
              </w:rPr>
              <w:fldChar w:fldCharType="separate"/>
            </w:r>
            <w:r>
              <w:rPr>
                <w:noProof/>
                <w:webHidden/>
              </w:rPr>
              <w:t>10</w:t>
            </w:r>
            <w:r>
              <w:rPr>
                <w:noProof/>
                <w:webHidden/>
              </w:rPr>
              <w:fldChar w:fldCharType="end"/>
            </w:r>
          </w:hyperlink>
        </w:p>
        <w:p w14:paraId="399A4188" w14:textId="20CE5928" w:rsidR="00C7676E" w:rsidRDefault="00C7676E">
          <w:pPr>
            <w:pStyle w:val="TOC1"/>
            <w:tabs>
              <w:tab w:val="right" w:leader="dot" w:pos="9016"/>
            </w:tabs>
            <w:rPr>
              <w:rFonts w:eastAsiaTheme="minorEastAsia"/>
              <w:noProof/>
              <w:lang w:eastAsia="en-GB"/>
            </w:rPr>
          </w:pPr>
          <w:hyperlink w:anchor="_Toc70011092" w:history="1">
            <w:r w:rsidRPr="000E6C64">
              <w:rPr>
                <w:rStyle w:val="Hyperlink"/>
                <w:noProof/>
              </w:rPr>
              <w:t>References</w:t>
            </w:r>
            <w:r>
              <w:rPr>
                <w:noProof/>
                <w:webHidden/>
              </w:rPr>
              <w:tab/>
            </w:r>
            <w:r>
              <w:rPr>
                <w:noProof/>
                <w:webHidden/>
              </w:rPr>
              <w:fldChar w:fldCharType="begin"/>
            </w:r>
            <w:r>
              <w:rPr>
                <w:noProof/>
                <w:webHidden/>
              </w:rPr>
              <w:instrText xml:space="preserve"> PAGEREF _Toc70011092 \h </w:instrText>
            </w:r>
            <w:r>
              <w:rPr>
                <w:noProof/>
                <w:webHidden/>
              </w:rPr>
            </w:r>
            <w:r>
              <w:rPr>
                <w:noProof/>
                <w:webHidden/>
              </w:rPr>
              <w:fldChar w:fldCharType="separate"/>
            </w:r>
            <w:r>
              <w:rPr>
                <w:noProof/>
                <w:webHidden/>
              </w:rPr>
              <w:t>10</w:t>
            </w:r>
            <w:r>
              <w:rPr>
                <w:noProof/>
                <w:webHidden/>
              </w:rPr>
              <w:fldChar w:fldCharType="end"/>
            </w:r>
          </w:hyperlink>
        </w:p>
        <w:p w14:paraId="12BE116D" w14:textId="6DD0CEF4" w:rsidR="00AC0D2D" w:rsidRDefault="00AC0D2D">
          <w:r>
            <w:rPr>
              <w:b/>
              <w:bCs/>
              <w:noProof/>
            </w:rPr>
            <w:fldChar w:fldCharType="end"/>
          </w:r>
        </w:p>
      </w:sdtContent>
    </w:sdt>
    <w:p w14:paraId="444A2766" w14:textId="5E15734A" w:rsidR="00AC0D2D" w:rsidRDefault="00AC0D2D"/>
    <w:p w14:paraId="52795A02" w14:textId="49FC456C" w:rsidR="00E715E3" w:rsidRDefault="00E715E3"/>
    <w:p w14:paraId="607AED87" w14:textId="66F7457B" w:rsidR="00E715E3" w:rsidRDefault="00E715E3"/>
    <w:p w14:paraId="3EEE555C" w14:textId="77777777" w:rsidR="0084167C" w:rsidRDefault="0084167C"/>
    <w:p w14:paraId="169312FF" w14:textId="77777777" w:rsidR="00351274" w:rsidRDefault="00351274" w:rsidP="0022579B">
      <w:pPr>
        <w:pStyle w:val="Title"/>
        <w:jc w:val="center"/>
      </w:pPr>
    </w:p>
    <w:p w14:paraId="486DFE6E" w14:textId="77777777" w:rsidR="00351274" w:rsidRDefault="00351274" w:rsidP="0022579B">
      <w:pPr>
        <w:pStyle w:val="Title"/>
        <w:jc w:val="center"/>
      </w:pPr>
    </w:p>
    <w:p w14:paraId="63A760E7" w14:textId="77777777" w:rsidR="00351274" w:rsidRDefault="00351274" w:rsidP="0022579B">
      <w:pPr>
        <w:pStyle w:val="Title"/>
        <w:jc w:val="center"/>
      </w:pPr>
    </w:p>
    <w:p w14:paraId="79DAA26F" w14:textId="77777777" w:rsidR="00351274" w:rsidRDefault="00351274" w:rsidP="0022579B">
      <w:pPr>
        <w:pStyle w:val="Title"/>
        <w:jc w:val="center"/>
      </w:pPr>
    </w:p>
    <w:p w14:paraId="50030F7A" w14:textId="77777777" w:rsidR="00351274" w:rsidRDefault="00351274" w:rsidP="0022579B">
      <w:pPr>
        <w:pStyle w:val="Title"/>
        <w:jc w:val="center"/>
      </w:pPr>
    </w:p>
    <w:p w14:paraId="5C691ABA" w14:textId="77777777" w:rsidR="00351274" w:rsidRDefault="00351274" w:rsidP="0022579B">
      <w:pPr>
        <w:pStyle w:val="Title"/>
        <w:jc w:val="center"/>
      </w:pPr>
    </w:p>
    <w:p w14:paraId="11460A9F" w14:textId="77777777" w:rsidR="00351274" w:rsidRDefault="00351274" w:rsidP="0022579B">
      <w:pPr>
        <w:pStyle w:val="Title"/>
        <w:jc w:val="center"/>
      </w:pPr>
    </w:p>
    <w:p w14:paraId="1FB3701A" w14:textId="77777777" w:rsidR="00351274" w:rsidRDefault="00351274" w:rsidP="0022579B">
      <w:pPr>
        <w:pStyle w:val="Title"/>
        <w:jc w:val="center"/>
      </w:pPr>
    </w:p>
    <w:p w14:paraId="54C4B29F" w14:textId="77777777" w:rsidR="00351274" w:rsidRDefault="00351274" w:rsidP="00CF4599"/>
    <w:p w14:paraId="7D129FB5" w14:textId="77777777" w:rsidR="00351274" w:rsidRDefault="00351274" w:rsidP="0022579B">
      <w:pPr>
        <w:pStyle w:val="Title"/>
        <w:jc w:val="center"/>
      </w:pPr>
    </w:p>
    <w:p w14:paraId="02BC7308" w14:textId="77777777" w:rsidR="00351274" w:rsidRDefault="00351274" w:rsidP="0022579B">
      <w:pPr>
        <w:pStyle w:val="Title"/>
        <w:jc w:val="center"/>
      </w:pPr>
    </w:p>
    <w:p w14:paraId="131AFAED" w14:textId="77777777" w:rsidR="00351274" w:rsidRDefault="00351274" w:rsidP="0022579B">
      <w:pPr>
        <w:pStyle w:val="Title"/>
        <w:jc w:val="center"/>
      </w:pPr>
    </w:p>
    <w:p w14:paraId="3F5D8E8B" w14:textId="649D0454" w:rsidR="00351274" w:rsidRDefault="00351274" w:rsidP="00CF4599">
      <w:pPr>
        <w:pStyle w:val="Title"/>
      </w:pPr>
    </w:p>
    <w:p w14:paraId="76BBE5ED" w14:textId="77777777" w:rsidR="00CF4599" w:rsidRPr="00CF4599" w:rsidRDefault="00CF4599" w:rsidP="00CF4599"/>
    <w:p w14:paraId="6F8DDCFF" w14:textId="2D9B717D" w:rsidR="0022579B" w:rsidRDefault="0022579B" w:rsidP="008562F1">
      <w:pPr>
        <w:pStyle w:val="Title"/>
        <w:jc w:val="center"/>
      </w:pPr>
      <w:r>
        <w:t>WM143 NCCD Network Architecture</w:t>
      </w:r>
    </w:p>
    <w:p w14:paraId="641E5ABB" w14:textId="23A4B414" w:rsidR="0022579B" w:rsidRDefault="0022579B" w:rsidP="000136CE">
      <w:pPr>
        <w:jc w:val="both"/>
      </w:pPr>
    </w:p>
    <w:p w14:paraId="009D1DF0" w14:textId="7B33ECCE" w:rsidR="0022579B" w:rsidRDefault="005A66A8" w:rsidP="008562F1">
      <w:pPr>
        <w:ind w:left="720"/>
        <w:jc w:val="both"/>
      </w:pPr>
      <w:r>
        <w:t xml:space="preserve">This document details </w:t>
      </w:r>
      <w:r w:rsidR="000556CA">
        <w:t xml:space="preserve">the </w:t>
      </w:r>
      <w:r>
        <w:t xml:space="preserve">network architecture proposal </w:t>
      </w:r>
      <w:r w:rsidR="000556CA">
        <w:t>for Midland Endpoint Mobile Enterprise (MEME)</w:t>
      </w:r>
      <w:r w:rsidR="00EE2E69">
        <w:t xml:space="preserve"> and the </w:t>
      </w:r>
      <w:r w:rsidR="00BD5B84">
        <w:t>prepared</w:t>
      </w:r>
      <w:r w:rsidR="00EE2E69">
        <w:t xml:space="preserve"> expansion to their </w:t>
      </w:r>
      <w:r w:rsidR="002A2D4A">
        <w:t>workforce</w:t>
      </w:r>
      <w:r w:rsidR="00EE2E69">
        <w:t>.</w:t>
      </w:r>
    </w:p>
    <w:p w14:paraId="33BC3773" w14:textId="48F11885" w:rsidR="00AD46A2" w:rsidRDefault="00A8506C" w:rsidP="006F3469">
      <w:pPr>
        <w:pStyle w:val="Heading1"/>
        <w:jc w:val="center"/>
      </w:pPr>
      <w:bookmarkStart w:id="0" w:name="_Toc70011048"/>
      <w:r w:rsidRPr="0096248B">
        <w:t>Reference</w:t>
      </w:r>
      <w:r>
        <w:t>: Zones of Trust</w:t>
      </w:r>
      <w:bookmarkEnd w:id="0"/>
    </w:p>
    <w:p w14:paraId="644670A5" w14:textId="77777777" w:rsidR="006F3469" w:rsidRPr="006F3469" w:rsidRDefault="006F3469" w:rsidP="006F3469"/>
    <w:p w14:paraId="5A6CE120" w14:textId="7F310C18" w:rsidR="006F3469" w:rsidRDefault="00635558" w:rsidP="005546D3">
      <w:pPr>
        <w:pStyle w:val="Heading2"/>
        <w:jc w:val="center"/>
      </w:pPr>
      <w:bookmarkStart w:id="1" w:name="_Toc70011049"/>
      <w:r>
        <w:t>Claim</w:t>
      </w:r>
      <w:bookmarkEnd w:id="1"/>
    </w:p>
    <w:p w14:paraId="17A9FDFD" w14:textId="77777777" w:rsidR="001E3FB7" w:rsidRPr="001E3FB7" w:rsidRDefault="001E3FB7" w:rsidP="001E3FB7"/>
    <w:p w14:paraId="63F69D8F" w14:textId="6453F37C" w:rsidR="007C17B1" w:rsidRPr="008562F1" w:rsidRDefault="007C17B1" w:rsidP="00E530A4">
      <w:pPr>
        <w:ind w:left="720"/>
        <w:jc w:val="both"/>
      </w:pPr>
      <w:r w:rsidRPr="008562F1">
        <w:t xml:space="preserve">The network </w:t>
      </w:r>
      <w:r w:rsidR="00E530A4" w:rsidRPr="008562F1">
        <w:t>has been</w:t>
      </w:r>
      <w:r w:rsidRPr="008562F1">
        <w:t xml:space="preserve"> </w:t>
      </w:r>
      <w:r w:rsidR="00E530A4" w:rsidRPr="008562F1">
        <w:t>split</w:t>
      </w:r>
      <w:r w:rsidRPr="008562F1">
        <w:t xml:space="preserve"> into 8 trust zones to </w:t>
      </w:r>
      <w:r w:rsidR="00E530A4" w:rsidRPr="008562F1">
        <w:t xml:space="preserve">help </w:t>
      </w:r>
      <w:r w:rsidRPr="008562F1">
        <w:t>ease</w:t>
      </w:r>
      <w:r w:rsidR="00E530A4" w:rsidRPr="008562F1">
        <w:t xml:space="preserve"> the</w:t>
      </w:r>
      <w:r w:rsidRPr="008562F1">
        <w:t xml:space="preserve"> management of</w:t>
      </w:r>
      <w:r w:rsidR="00E530A4" w:rsidRPr="008562F1">
        <w:t xml:space="preserve"> the</w:t>
      </w:r>
      <w:r w:rsidRPr="008562F1">
        <w:t xml:space="preserve"> firewall rules and administration access permissions.</w:t>
      </w:r>
      <w:r w:rsidR="008F2C3B">
        <w:t xml:space="preserve"> For easier addressing, each zone will be allocated a different subnet. By default, each subnet will a /24 subnet; since the company is small, this leaves 254 usable hosts which should be more than enough. As per RFC 1918</w:t>
      </w:r>
      <w:sdt>
        <w:sdtPr>
          <w:id w:val="-996338047"/>
          <w:citation/>
        </w:sdtPr>
        <w:sdtContent>
          <w:r w:rsidR="001074D9">
            <w:fldChar w:fldCharType="begin"/>
          </w:r>
          <w:r w:rsidR="001074D9">
            <w:instrText xml:space="preserve"> CITATION Rek96 \l 2057 </w:instrText>
          </w:r>
          <w:r w:rsidR="001074D9">
            <w:fldChar w:fldCharType="separate"/>
          </w:r>
          <w:r w:rsidR="001074D9">
            <w:rPr>
              <w:noProof/>
            </w:rPr>
            <w:t xml:space="preserve"> (Rekhter, Moskowitz, Karrenberg, de Groot, &amp; Lear, 1996)</w:t>
          </w:r>
          <w:r w:rsidR="001074D9">
            <w:fldChar w:fldCharType="end"/>
          </w:r>
        </w:sdtContent>
      </w:sdt>
      <w:r w:rsidR="0086679C">
        <w:t>, all the subnets will conform to the requirements of sitting within 192.168.0.0/16 and to help manage the network, each zone will increment the 3</w:t>
      </w:r>
      <w:r w:rsidR="0086679C" w:rsidRPr="0086679C">
        <w:rPr>
          <w:vertAlign w:val="superscript"/>
        </w:rPr>
        <w:t>rd</w:t>
      </w:r>
      <w:r w:rsidR="0086679C">
        <w:t xml:space="preserve"> octet of the </w:t>
      </w:r>
      <w:r w:rsidR="00353044">
        <w:t>IP</w:t>
      </w:r>
      <w:r w:rsidR="0086679C">
        <w:t xml:space="preserve"> address denoting which zone </w:t>
      </w:r>
      <w:proofErr w:type="gramStart"/>
      <w:r w:rsidR="0086679C">
        <w:t>it’s</w:t>
      </w:r>
      <w:proofErr w:type="gramEnd"/>
      <w:r w:rsidR="0086679C">
        <w:t xml:space="preserve"> in. Given the initial 8 zones, this leaves possibility many more zones or </w:t>
      </w:r>
      <w:r w:rsidR="00263796">
        <w:t xml:space="preserve">extending the </w:t>
      </w:r>
      <w:r w:rsidR="00353044">
        <w:t>number</w:t>
      </w:r>
      <w:r w:rsidR="00263796">
        <w:t xml:space="preserve"> of machines on the existing subnets.</w:t>
      </w:r>
    </w:p>
    <w:p w14:paraId="7909CBFA" w14:textId="277EADF2" w:rsidR="007B5116" w:rsidRPr="008562F1" w:rsidRDefault="001574ED" w:rsidP="008840EB">
      <w:pPr>
        <w:pStyle w:val="Heading3"/>
        <w:ind w:firstLine="720"/>
      </w:pPr>
      <w:bookmarkStart w:id="2" w:name="_Toc70011050"/>
      <w:r w:rsidRPr="008562F1">
        <w:t>Zone 1 – The “Internet”</w:t>
      </w:r>
      <w:bookmarkEnd w:id="2"/>
    </w:p>
    <w:p w14:paraId="41E3D5B6" w14:textId="5076577A" w:rsidR="00823F61" w:rsidRPr="008562F1" w:rsidRDefault="006452D6" w:rsidP="007E359C">
      <w:pPr>
        <w:ind w:left="720"/>
        <w:jc w:val="both"/>
      </w:pPr>
      <w:r w:rsidRPr="008562F1">
        <w:t xml:space="preserve">The </w:t>
      </w:r>
      <w:r w:rsidR="00161972" w:rsidRPr="008562F1">
        <w:t xml:space="preserve">Internet zone will include machines not owned by MEME. This means that the machines as far as the organisation knows </w:t>
      </w:r>
      <w:r w:rsidR="00CF3814">
        <w:t>are</w:t>
      </w:r>
      <w:r w:rsidR="00161972" w:rsidRPr="008562F1">
        <w:t xml:space="preserve"> untrustworthy</w:t>
      </w:r>
      <w:r w:rsidR="00DD7A04" w:rsidRPr="008562F1">
        <w:t>.</w:t>
      </w:r>
      <w:r w:rsidR="008D1919" w:rsidRPr="008562F1">
        <w:t xml:space="preserve"> </w:t>
      </w:r>
      <w:r w:rsidR="006C1D74" w:rsidRPr="008562F1">
        <w:t>The</w:t>
      </w:r>
      <w:r w:rsidR="00C561D6" w:rsidRPr="008562F1">
        <w:t xml:space="preserve"> internal subnet </w:t>
      </w:r>
      <w:r w:rsidR="006C1D74" w:rsidRPr="008562F1">
        <w:t xml:space="preserve">border </w:t>
      </w:r>
      <w:r w:rsidR="00151730" w:rsidRPr="008562F1">
        <w:t>firewalls</w:t>
      </w:r>
      <w:r w:rsidR="006C1D74" w:rsidRPr="008562F1">
        <w:t xml:space="preserve"> </w:t>
      </w:r>
      <w:r w:rsidR="006C37F9" w:rsidRPr="008562F1">
        <w:t>must drop packets contain</w:t>
      </w:r>
      <w:r w:rsidR="00CD095F" w:rsidRPr="008562F1">
        <w:t xml:space="preserve">ing IP addresses </w:t>
      </w:r>
      <w:r w:rsidR="009E7D35" w:rsidRPr="008562F1">
        <w:t>that</w:t>
      </w:r>
      <w:r w:rsidR="006C1D74" w:rsidRPr="008562F1">
        <w:t xml:space="preserve"> are not routable </w:t>
      </w:r>
      <w:r w:rsidR="00902267" w:rsidRPr="008562F1">
        <w:t>publicly</w:t>
      </w:r>
      <w:r w:rsidR="006C1D74" w:rsidRPr="008562F1">
        <w:t xml:space="preserve">. </w:t>
      </w:r>
      <w:r w:rsidR="002F3848" w:rsidRPr="008562F1">
        <w:t>The</w:t>
      </w:r>
      <w:r w:rsidR="00B56A4C" w:rsidRPr="008562F1">
        <w:t xml:space="preserve"> traffic</w:t>
      </w:r>
      <w:r w:rsidR="002F3848" w:rsidRPr="008562F1">
        <w:t xml:space="preserve"> explain</w:t>
      </w:r>
      <w:r w:rsidR="00CF3814">
        <w:t>ed</w:t>
      </w:r>
      <w:r w:rsidR="002F3848" w:rsidRPr="008562F1">
        <w:t xml:space="preserve"> here</w:t>
      </w:r>
      <w:r w:rsidR="00B56A4C" w:rsidRPr="008562F1">
        <w:t xml:space="preserve"> is network traffic that s</w:t>
      </w:r>
      <w:r w:rsidR="002F3848" w:rsidRPr="008562F1">
        <w:t>tarts</w:t>
      </w:r>
      <w:r w:rsidR="00B56A4C" w:rsidRPr="008562F1">
        <w:t xml:space="preserve"> inside of </w:t>
      </w:r>
      <w:r w:rsidR="002F3848" w:rsidRPr="008562F1">
        <w:t>network and proceeds</w:t>
      </w:r>
      <w:r w:rsidR="00B56A4C" w:rsidRPr="008562F1">
        <w:t xml:space="preserve"> through its routers to a destination somewhere outside of the network. This </w:t>
      </w:r>
      <w:r w:rsidR="00B42A86" w:rsidRPr="008562F1">
        <w:t xml:space="preserve">egress traffic </w:t>
      </w:r>
      <w:r w:rsidR="00E45F08" w:rsidRPr="008562F1">
        <w:t xml:space="preserve">can </w:t>
      </w:r>
      <w:r w:rsidR="00922751" w:rsidRPr="008562F1">
        <w:t>cause congestion on the WAN link.</w:t>
      </w:r>
      <w:r w:rsidR="0096611B" w:rsidRPr="008562F1">
        <w:t xml:space="preserve"> Ingress traffic</w:t>
      </w:r>
      <w:r w:rsidR="008B4257" w:rsidRPr="008562F1">
        <w:t xml:space="preserve"> </w:t>
      </w:r>
      <w:r w:rsidR="007349C0" w:rsidRPr="008562F1">
        <w:t>applie</w:t>
      </w:r>
      <w:r w:rsidR="008B4257" w:rsidRPr="008562F1">
        <w:t>s to all network traffic and data that come</w:t>
      </w:r>
      <w:r w:rsidR="00CF3814">
        <w:t>s</w:t>
      </w:r>
      <w:r w:rsidR="008B4257" w:rsidRPr="008562F1">
        <w:t xml:space="preserve"> from outside </w:t>
      </w:r>
      <w:r w:rsidR="007349C0" w:rsidRPr="008562F1">
        <w:t>the</w:t>
      </w:r>
      <w:r w:rsidR="008B4257" w:rsidRPr="008562F1">
        <w:t xml:space="preserve"> local network and </w:t>
      </w:r>
      <w:r w:rsidR="002D7C07" w:rsidRPr="008562F1">
        <w:t xml:space="preserve">normally </w:t>
      </w:r>
      <w:r w:rsidR="008B4257" w:rsidRPr="008562F1">
        <w:t>land</w:t>
      </w:r>
      <w:r w:rsidR="002D7C07" w:rsidRPr="008562F1">
        <w:t>s</w:t>
      </w:r>
      <w:r w:rsidR="008B4257" w:rsidRPr="008562F1">
        <w:t xml:space="preserve"> on a specific location within it</w:t>
      </w:r>
      <w:r w:rsidR="002D7C07" w:rsidRPr="008562F1">
        <w:t xml:space="preserve">. This type of traffic </w:t>
      </w:r>
      <w:r w:rsidR="00644745" w:rsidRPr="008562F1">
        <w:t xml:space="preserve">could indicate a man-in-the-middle on the WAN link or cause problems with the </w:t>
      </w:r>
      <w:r w:rsidR="00566858" w:rsidRPr="008562F1">
        <w:t xml:space="preserve">(Internet service provider) </w:t>
      </w:r>
      <w:r w:rsidR="00644745" w:rsidRPr="008562F1">
        <w:t>ISP. T</w:t>
      </w:r>
      <w:r w:rsidR="00AD763E" w:rsidRPr="008562F1">
        <w:t>hese fil</w:t>
      </w:r>
      <w:r w:rsidR="002D7C07" w:rsidRPr="008562F1">
        <w:t xml:space="preserve">ters </w:t>
      </w:r>
      <w:r w:rsidR="00195F7F" w:rsidRPr="008562F1">
        <w:t xml:space="preserve">should be looked at if the ISP provides </w:t>
      </w:r>
      <w:r w:rsidR="00CF3814">
        <w:t>the</w:t>
      </w:r>
      <w:r w:rsidR="00195F7F" w:rsidRPr="008562F1">
        <w:t xml:space="preserve"> Network address translation (NAT) service.</w:t>
      </w:r>
      <w:r w:rsidR="00263796">
        <w:t xml:space="preserve"> While most of the subnets allow for a larger </w:t>
      </w:r>
      <w:proofErr w:type="gramStart"/>
      <w:r w:rsidR="00263796">
        <w:t>amount</w:t>
      </w:r>
      <w:proofErr w:type="gramEnd"/>
      <w:r w:rsidR="00263796">
        <w:t xml:space="preserve"> of machines than there is currently, the /24 subnet is common for many household networks and allows </w:t>
      </w:r>
      <w:r w:rsidR="00353044">
        <w:t xml:space="preserve">for an adequate </w:t>
      </w:r>
      <w:r w:rsidR="000B4F02">
        <w:t>number</w:t>
      </w:r>
      <w:r w:rsidR="00353044">
        <w:t xml:space="preserve"> of hosts while not taking up a large chunk of the allocated address space.</w:t>
      </w:r>
    </w:p>
    <w:p w14:paraId="782039E8" w14:textId="45910C37" w:rsidR="00766024" w:rsidRPr="008562F1" w:rsidRDefault="00766024" w:rsidP="00FC57AB">
      <w:pPr>
        <w:pStyle w:val="Heading3"/>
        <w:ind w:firstLine="720"/>
        <w:rPr>
          <w:i/>
          <w:iCs/>
        </w:rPr>
      </w:pPr>
      <w:bookmarkStart w:id="3" w:name="_Toc70011051"/>
      <w:r w:rsidRPr="008562F1">
        <w:t xml:space="preserve">Zone 2 </w:t>
      </w:r>
      <w:r w:rsidR="0095544D" w:rsidRPr="008562F1">
        <w:t>–</w:t>
      </w:r>
      <w:r w:rsidRPr="008562F1">
        <w:t xml:space="preserve"> </w:t>
      </w:r>
      <w:r w:rsidR="0095544D" w:rsidRPr="008562F1">
        <w:t>The</w:t>
      </w:r>
      <w:r w:rsidR="00F92B80" w:rsidRPr="008562F1">
        <w:t xml:space="preserve"> Demilitarised Zone (DMZ)</w:t>
      </w:r>
      <w:r w:rsidR="00E5449C" w:rsidRPr="008562F1">
        <w:t xml:space="preserve"> – </w:t>
      </w:r>
      <w:r w:rsidR="00263796">
        <w:t>192.168.2.0/24</w:t>
      </w:r>
      <w:bookmarkEnd w:id="3"/>
    </w:p>
    <w:p w14:paraId="6625112A" w14:textId="16C30067" w:rsidR="0062156A" w:rsidRPr="008562F1" w:rsidRDefault="00974B47" w:rsidP="00C95FE7">
      <w:pPr>
        <w:ind w:left="720"/>
        <w:jc w:val="both"/>
      </w:pPr>
      <w:r w:rsidRPr="008562F1">
        <w:t xml:space="preserve">DMZ </w:t>
      </w:r>
      <w:r w:rsidR="00C95FE7" w:rsidRPr="008562F1">
        <w:t xml:space="preserve">is a network </w:t>
      </w:r>
      <w:r w:rsidR="00A76807" w:rsidRPr="008562F1">
        <w:t xml:space="preserve">that is either </w:t>
      </w:r>
      <w:r w:rsidR="008F2E9E" w:rsidRPr="008562F1">
        <w:t xml:space="preserve">physical or logical and </w:t>
      </w:r>
      <w:r w:rsidR="00C95FE7" w:rsidRPr="008562F1">
        <w:t xml:space="preserve">used to connect hosts </w:t>
      </w:r>
      <w:r w:rsidR="008F2E9E" w:rsidRPr="008562F1">
        <w:t>which</w:t>
      </w:r>
      <w:r w:rsidR="00C95FE7" w:rsidRPr="008562F1">
        <w:t xml:space="preserve"> provide an interface to an </w:t>
      </w:r>
      <w:r w:rsidR="008F2E9E" w:rsidRPr="008562F1">
        <w:t>external untrusted</w:t>
      </w:r>
      <w:r w:rsidR="00C95FE7" w:rsidRPr="008562F1">
        <w:t xml:space="preserve"> network while keeping the internal, private network – usually the corporate network – separated f</w:t>
      </w:r>
      <w:r w:rsidR="008F2E9E" w:rsidRPr="008562F1">
        <w:t>rom</w:t>
      </w:r>
      <w:r w:rsidR="00C95FE7" w:rsidRPr="008562F1">
        <w:t xml:space="preserve"> the external network.</w:t>
      </w:r>
      <w:sdt>
        <w:sdtPr>
          <w:id w:val="-127556717"/>
          <w:citation/>
        </w:sdtPr>
        <w:sdtEndPr/>
        <w:sdtContent>
          <w:r w:rsidR="00C95FE7" w:rsidRPr="008562F1">
            <w:fldChar w:fldCharType="begin"/>
          </w:r>
          <w:r w:rsidR="00C95FE7" w:rsidRPr="008562F1">
            <w:instrText xml:space="preserve"> CITATION dou \l 2057 </w:instrText>
          </w:r>
          <w:r w:rsidR="00C95FE7" w:rsidRPr="008562F1">
            <w:fldChar w:fldCharType="separate"/>
          </w:r>
          <w:r w:rsidR="001074D9">
            <w:rPr>
              <w:noProof/>
            </w:rPr>
            <w:t xml:space="preserve"> (doubleoctopus, n.d.)</w:t>
          </w:r>
          <w:r w:rsidR="00C95FE7" w:rsidRPr="008562F1">
            <w:fldChar w:fldCharType="end"/>
          </w:r>
        </w:sdtContent>
      </w:sdt>
    </w:p>
    <w:p w14:paraId="34BDB9ED" w14:textId="3F6B3283" w:rsidR="0062156A" w:rsidRPr="008562F1" w:rsidRDefault="00E903CD" w:rsidP="00E903CD">
      <w:pPr>
        <w:ind w:left="720"/>
        <w:jc w:val="both"/>
      </w:pPr>
      <w:r w:rsidRPr="008562F1">
        <w:lastRenderedPageBreak/>
        <w:t>The assets within the DMZ are the</w:t>
      </w:r>
      <w:r w:rsidR="0062156A" w:rsidRPr="008562F1">
        <w:t xml:space="preserve"> webserver’s reverse proxy and MEME’s mail relay server, Squid and SMTP-Relay. The proxy is used by the public whenever a client accesses the website</w:t>
      </w:r>
      <w:r w:rsidRPr="008562F1">
        <w:t>. T</w:t>
      </w:r>
      <w:r w:rsidR="0062156A" w:rsidRPr="008562F1">
        <w:t>he mail relay</w:t>
      </w:r>
      <w:r w:rsidRPr="008562F1">
        <w:t xml:space="preserve"> will frequently</w:t>
      </w:r>
      <w:r w:rsidR="0062156A" w:rsidRPr="008562F1">
        <w:t xml:space="preserve"> exchange emails with</w:t>
      </w:r>
      <w:r w:rsidRPr="008562F1">
        <w:t xml:space="preserve"> the</w:t>
      </w:r>
      <w:r w:rsidR="0062156A" w:rsidRPr="008562F1">
        <w:t xml:space="preserve"> public relays. Firewall rules </w:t>
      </w:r>
      <w:r w:rsidRPr="008562F1">
        <w:t>make sure</w:t>
      </w:r>
      <w:r w:rsidR="0062156A" w:rsidRPr="008562F1">
        <w:t xml:space="preserve"> that SMTP-Relay </w:t>
      </w:r>
      <w:r w:rsidRPr="008562F1">
        <w:t xml:space="preserve">will </w:t>
      </w:r>
      <w:r w:rsidR="0062156A" w:rsidRPr="008562F1">
        <w:t>only communicate with MEME’s public mail relay: Ext</w:t>
      </w:r>
      <w:r w:rsidR="002D597D" w:rsidRPr="008562F1">
        <w:t>-</w:t>
      </w:r>
      <w:r w:rsidR="0062156A" w:rsidRPr="008562F1">
        <w:t>DNS (8.8.8.8).</w:t>
      </w:r>
    </w:p>
    <w:p w14:paraId="6C2E0B7D" w14:textId="678D2595" w:rsidR="00E5449C" w:rsidRPr="008562F1" w:rsidRDefault="0062156A" w:rsidP="002D597D">
      <w:pPr>
        <w:ind w:left="720"/>
        <w:jc w:val="both"/>
      </w:pPr>
      <w:r w:rsidRPr="008562F1">
        <w:t xml:space="preserve">The internal DMZ firewall </w:t>
      </w:r>
      <w:r w:rsidR="001E2AB6" w:rsidRPr="008562F1">
        <w:t>will limit the</w:t>
      </w:r>
      <w:r w:rsidRPr="008562F1">
        <w:t xml:space="preserve"> office ingress traffic to established connections to add </w:t>
      </w:r>
      <w:r w:rsidR="001E2AB6" w:rsidRPr="008562F1">
        <w:t>more</w:t>
      </w:r>
      <w:r w:rsidRPr="008562F1">
        <w:t xml:space="preserve"> protection to private machines. Traffic </w:t>
      </w:r>
      <w:r w:rsidR="001E2AB6" w:rsidRPr="008562F1">
        <w:t>moving</w:t>
      </w:r>
      <w:r w:rsidRPr="008562F1">
        <w:t xml:space="preserve"> from public recorded </w:t>
      </w:r>
      <w:r w:rsidR="001E2AB6" w:rsidRPr="008562F1">
        <w:t xml:space="preserve">already </w:t>
      </w:r>
      <w:r w:rsidRPr="008562F1">
        <w:t xml:space="preserve">on the firewall’s connection tracking module – </w:t>
      </w:r>
      <w:r w:rsidR="005A1BE9" w:rsidRPr="008562F1">
        <w:t>except for</w:t>
      </w:r>
      <w:r w:rsidRPr="008562F1">
        <w:t xml:space="preserve"> handshake initiations with the OpenVPN server </w:t>
      </w:r>
      <w:r w:rsidR="00A56124" w:rsidRPr="008562F1">
        <w:t>on</w:t>
      </w:r>
      <w:r w:rsidRPr="008562F1">
        <w:t xml:space="preserve"> the private net</w:t>
      </w:r>
      <w:r w:rsidR="009E7D35" w:rsidRPr="008562F1">
        <w:t>work</w:t>
      </w:r>
      <w:r w:rsidR="00CF3814">
        <w:t xml:space="preserve"> would be allowed</w:t>
      </w:r>
      <w:r w:rsidR="00444E9D" w:rsidRPr="008562F1">
        <w:t>.</w:t>
      </w:r>
      <w:r w:rsidR="00CF3814">
        <w:t xml:space="preserve"> For example, the firewall would allow http traffic if the connection was started via a staff machine </w:t>
      </w:r>
      <w:r w:rsidR="004D7DB7">
        <w:t>as seen from a typical web browser</w:t>
      </w:r>
      <w:r w:rsidR="000B4F02">
        <w:t xml:space="preserve"> since otherwise, they wouldn’t be able to receive http responses from the external websites they’re trying to connect to</w:t>
      </w:r>
      <w:r w:rsidR="004D7DB7">
        <w:t>.</w:t>
      </w:r>
    </w:p>
    <w:p w14:paraId="612D05E6" w14:textId="44B97D7E" w:rsidR="00800F8B" w:rsidRPr="008562F1" w:rsidRDefault="00800F8B" w:rsidP="00464D6C">
      <w:pPr>
        <w:pStyle w:val="Heading3"/>
        <w:ind w:firstLine="720"/>
      </w:pPr>
      <w:bookmarkStart w:id="4" w:name="_Toc70011052"/>
      <w:r w:rsidRPr="008562F1">
        <w:t xml:space="preserve">Zone 3 – </w:t>
      </w:r>
      <w:r w:rsidR="00D80AAA" w:rsidRPr="008562F1">
        <w:t>Employees</w:t>
      </w:r>
      <w:r w:rsidRPr="008562F1">
        <w:t xml:space="preserve"> </w:t>
      </w:r>
      <w:r w:rsidR="002E1A20" w:rsidRPr="008562F1">
        <w:t>S</w:t>
      </w:r>
      <w:r w:rsidRPr="008562F1">
        <w:t>ubnet</w:t>
      </w:r>
      <w:r w:rsidR="00464D6C" w:rsidRPr="008562F1">
        <w:t xml:space="preserve"> – </w:t>
      </w:r>
      <w:r w:rsidR="00263796">
        <w:t>192.168.3.0/24</w:t>
      </w:r>
      <w:bookmarkEnd w:id="4"/>
    </w:p>
    <w:p w14:paraId="31736F35" w14:textId="7A999242" w:rsidR="00684282" w:rsidRPr="008562F1" w:rsidRDefault="008B6081" w:rsidP="0077758F">
      <w:pPr>
        <w:ind w:left="720"/>
        <w:jc w:val="both"/>
      </w:pPr>
      <w:r w:rsidRPr="008562F1">
        <w:t xml:space="preserve">The employee subnet </w:t>
      </w:r>
      <w:r w:rsidR="006E5D16" w:rsidRPr="008562F1">
        <w:t>has been limited</w:t>
      </w:r>
      <w:r w:rsidRPr="008562F1">
        <w:t xml:space="preserve"> to</w:t>
      </w:r>
      <w:r w:rsidR="0077758F" w:rsidRPr="008562F1">
        <w:t xml:space="preserve"> just</w:t>
      </w:r>
      <w:r w:rsidR="006E5D16" w:rsidRPr="008562F1">
        <w:t xml:space="preserve"> usual work traffic</w:t>
      </w:r>
      <w:r w:rsidR="0077758F" w:rsidRPr="008562F1">
        <w:t xml:space="preserve">. </w:t>
      </w:r>
      <w:r w:rsidR="00FE1D4E" w:rsidRPr="008562F1">
        <w:t>The employee and managerial subnet are the only two with access to surf the web</w:t>
      </w:r>
      <w:r w:rsidR="00E95AE2" w:rsidRPr="008562F1">
        <w:t xml:space="preserve">. Therefore, the firewall rules have been configured </w:t>
      </w:r>
      <w:r w:rsidR="007F06BF" w:rsidRPr="008562F1">
        <w:t>to restrict browsing to HTTP/HTTPS</w:t>
      </w:r>
      <w:r w:rsidR="00684282" w:rsidRPr="008562F1">
        <w:t xml:space="preserve"> and to use stateful tracking to allow just established connections through.</w:t>
      </w:r>
    </w:p>
    <w:p w14:paraId="708CDD8B" w14:textId="12356454" w:rsidR="0016024A" w:rsidRPr="008562F1" w:rsidRDefault="008D2D37" w:rsidP="0077758F">
      <w:pPr>
        <w:ind w:left="720"/>
        <w:jc w:val="both"/>
      </w:pPr>
      <w:r w:rsidRPr="008562F1">
        <w:t xml:space="preserve">Protocols such as FTP have been blocked by default because they </w:t>
      </w:r>
      <w:r w:rsidR="0083145A" w:rsidRPr="008562F1">
        <w:t xml:space="preserve">are not necessary in </w:t>
      </w:r>
      <w:r w:rsidR="00D865F3" w:rsidRPr="008562F1">
        <w:t>today’s</w:t>
      </w:r>
      <w:r w:rsidR="0083145A" w:rsidRPr="008562F1">
        <w:t xml:space="preserve"> </w:t>
      </w:r>
      <w:r w:rsidR="00D865F3" w:rsidRPr="008562F1">
        <w:t>use case</w:t>
      </w:r>
      <w:r w:rsidR="0083145A" w:rsidRPr="008562F1">
        <w:t>.</w:t>
      </w:r>
      <w:r w:rsidR="00D865F3" w:rsidRPr="008562F1">
        <w:t xml:space="preserve"> This can be undone by administrators if they wish to do so.</w:t>
      </w:r>
      <w:r w:rsidR="0083145A" w:rsidRPr="008562F1">
        <w:t xml:space="preserve"> </w:t>
      </w:r>
    </w:p>
    <w:p w14:paraId="684BDAD2" w14:textId="0667DE62" w:rsidR="002425B4" w:rsidRPr="008562F1" w:rsidRDefault="00904425" w:rsidP="00A56333">
      <w:pPr>
        <w:ind w:left="720"/>
        <w:jc w:val="both"/>
      </w:pPr>
      <w:r w:rsidRPr="008562F1">
        <w:t xml:space="preserve">The network mask will allow for the use of 8,190 machines in the zone – which is a sample space for any major expansion in which MEME would want to make in the foreseeable future. This zone </w:t>
      </w:r>
      <w:r w:rsidR="00042153" w:rsidRPr="008562F1">
        <w:t xml:space="preserve">would benefit from being split </w:t>
      </w:r>
      <w:r w:rsidRPr="008562F1">
        <w:t xml:space="preserve">into </w:t>
      </w:r>
      <w:r w:rsidR="00042153" w:rsidRPr="008562F1">
        <w:t xml:space="preserve">specific </w:t>
      </w:r>
      <w:r w:rsidRPr="008562F1">
        <w:t>department networks</w:t>
      </w:r>
      <w:r w:rsidR="00042153" w:rsidRPr="008562F1">
        <w:t xml:space="preserve"> which should then be </w:t>
      </w:r>
      <w:r w:rsidRPr="008562F1">
        <w:t>separated with firewalled routers.</w:t>
      </w:r>
    </w:p>
    <w:p w14:paraId="43285293" w14:textId="031F7BCB" w:rsidR="00F05E69" w:rsidRPr="008562F1" w:rsidRDefault="00F05E69" w:rsidP="00D80AAA">
      <w:pPr>
        <w:pStyle w:val="Heading3"/>
        <w:ind w:firstLine="720"/>
      </w:pPr>
      <w:bookmarkStart w:id="5" w:name="_Toc70011053"/>
      <w:r w:rsidRPr="008562F1">
        <w:t xml:space="preserve">Zone 4 </w:t>
      </w:r>
      <w:r w:rsidR="00D80AAA" w:rsidRPr="008562F1">
        <w:t>–</w:t>
      </w:r>
      <w:r w:rsidRPr="008562F1">
        <w:t xml:space="preserve"> </w:t>
      </w:r>
      <w:r w:rsidR="00D80AAA" w:rsidRPr="008562F1">
        <w:t xml:space="preserve">Servers Subnet – </w:t>
      </w:r>
      <w:r w:rsidR="00263796">
        <w:t>192.168.4.0/24</w:t>
      </w:r>
      <w:bookmarkEnd w:id="5"/>
    </w:p>
    <w:p w14:paraId="644B64A4" w14:textId="004FEA62" w:rsidR="00D80AAA" w:rsidRPr="008562F1" w:rsidRDefault="00EB1477" w:rsidP="00A56333">
      <w:pPr>
        <w:ind w:left="720"/>
        <w:jc w:val="both"/>
      </w:pPr>
      <w:r w:rsidRPr="008562F1">
        <w:t xml:space="preserve">This zone is where servers for private use by the office are located. The public should never be able to access these servers. Therefore, they are located behind the DMZ. The internal traffic </w:t>
      </w:r>
      <w:r w:rsidR="00A5581F" w:rsidRPr="008562F1">
        <w:t xml:space="preserve">is managed by a </w:t>
      </w:r>
      <w:r w:rsidRPr="008562F1">
        <w:t xml:space="preserve">firewall behind the </w:t>
      </w:r>
      <w:r w:rsidR="00A5581F" w:rsidRPr="008562F1">
        <w:t>central</w:t>
      </w:r>
      <w:r w:rsidRPr="008562F1">
        <w:t xml:space="preserve"> router. Packets are restricted by their source subnet and destination server</w:t>
      </w:r>
      <w:r w:rsidR="00A5581F" w:rsidRPr="008562F1">
        <w:t>. P</w:t>
      </w:r>
      <w:r w:rsidRPr="008562F1">
        <w:t xml:space="preserve">ort-checking </w:t>
      </w:r>
      <w:r w:rsidR="00A5581F" w:rsidRPr="008562F1">
        <w:t xml:space="preserve">is </w:t>
      </w:r>
      <w:r w:rsidRPr="008562F1">
        <w:t>enforced s</w:t>
      </w:r>
      <w:r w:rsidR="00A5581F" w:rsidRPr="008562F1">
        <w:t xml:space="preserve">o </w:t>
      </w:r>
      <w:r w:rsidRPr="008562F1">
        <w:t xml:space="preserve">that only </w:t>
      </w:r>
      <w:r w:rsidR="00A5581F" w:rsidRPr="008562F1">
        <w:t>valid</w:t>
      </w:r>
      <w:r w:rsidRPr="008562F1">
        <w:t xml:space="preserve"> traffic </w:t>
      </w:r>
      <w:r w:rsidR="00A5581F" w:rsidRPr="008562F1">
        <w:t>moves</w:t>
      </w:r>
      <w:r w:rsidRPr="008562F1">
        <w:t xml:space="preserve"> into the subnet. The only traffic allowed between the subnet and Internet is DNS queries from the DNS server to the specif</w:t>
      </w:r>
      <w:r w:rsidR="00A5581F" w:rsidRPr="008562F1">
        <w:t>ic</w:t>
      </w:r>
      <w:r w:rsidRPr="008562F1">
        <w:t xml:space="preserve"> external DNS server. </w:t>
      </w:r>
      <w:r w:rsidR="00A5581F" w:rsidRPr="008562F1">
        <w:t xml:space="preserve">The </w:t>
      </w:r>
      <w:r w:rsidRPr="008562F1">
        <w:t>mail is the only traffic</w:t>
      </w:r>
      <w:r w:rsidR="00A5581F" w:rsidRPr="008562F1">
        <w:t xml:space="preserve"> that is allowed</w:t>
      </w:r>
      <w:r w:rsidRPr="008562F1">
        <w:t xml:space="preserve"> into the DMZ to </w:t>
      </w:r>
      <w:r w:rsidR="00A5581F" w:rsidRPr="008562F1">
        <w:t>allow</w:t>
      </w:r>
      <w:r w:rsidRPr="008562F1">
        <w:t xml:space="preserve"> mail exchange with the relay server</w:t>
      </w:r>
      <w:r w:rsidR="00A5581F" w:rsidRPr="008562F1">
        <w:t>.</w:t>
      </w:r>
      <w:r w:rsidRPr="008562F1">
        <w:t xml:space="preserve"> </w:t>
      </w:r>
      <w:r w:rsidR="00A5581F" w:rsidRPr="008562F1">
        <w:t>T</w:t>
      </w:r>
      <w:r w:rsidRPr="008562F1">
        <w:t xml:space="preserve">his ensures </w:t>
      </w:r>
      <w:r w:rsidR="00A5581F" w:rsidRPr="008562F1">
        <w:t xml:space="preserve">that </w:t>
      </w:r>
      <w:r w:rsidRPr="008562F1">
        <w:t>internal emails are not leaked onto the internet.</w:t>
      </w:r>
    </w:p>
    <w:p w14:paraId="4D7431CD" w14:textId="39138BC9" w:rsidR="00D80AAA" w:rsidRPr="008562F1" w:rsidRDefault="00D80AAA" w:rsidP="00D80AAA">
      <w:pPr>
        <w:pStyle w:val="Heading3"/>
        <w:ind w:firstLine="720"/>
      </w:pPr>
      <w:bookmarkStart w:id="6" w:name="_Toc70011054"/>
      <w:r w:rsidRPr="008562F1">
        <w:t xml:space="preserve">Zone 5 – Managerial Subnet – </w:t>
      </w:r>
      <w:r w:rsidR="00263796">
        <w:t>192.168.5.0/24</w:t>
      </w:r>
      <w:bookmarkEnd w:id="6"/>
    </w:p>
    <w:p w14:paraId="62EACF78" w14:textId="59CAFB4A" w:rsidR="00E0362D" w:rsidRPr="008562F1" w:rsidRDefault="00E0362D" w:rsidP="00E0362D">
      <w:pPr>
        <w:ind w:left="720"/>
        <w:jc w:val="both"/>
      </w:pPr>
      <w:r w:rsidRPr="008562F1">
        <w:t xml:space="preserve">The managerial zone will manage the network’s administrators </w:t>
      </w:r>
      <w:r w:rsidR="00B93103" w:rsidRPr="008562F1">
        <w:t xml:space="preserve">so that </w:t>
      </w:r>
      <w:r w:rsidRPr="008562F1">
        <w:t xml:space="preserve">administrative traffic such as system logs and SSH sessions are sourced/destined from </w:t>
      </w:r>
      <w:r w:rsidR="00B93103" w:rsidRPr="008562F1">
        <w:t>valid</w:t>
      </w:r>
      <w:r w:rsidRPr="008562F1">
        <w:t xml:space="preserve"> location</w:t>
      </w:r>
      <w:r w:rsidR="00B93103" w:rsidRPr="008562F1">
        <w:t>s</w:t>
      </w:r>
      <w:r w:rsidRPr="008562F1">
        <w:t xml:space="preserve"> to prevent unauthorised network monitoring or remote sessions. The </w:t>
      </w:r>
      <w:r w:rsidR="00AF77D5" w:rsidRPr="008562F1">
        <w:t>confinement</w:t>
      </w:r>
      <w:r w:rsidRPr="008562F1">
        <w:t xml:space="preserve"> allows other</w:t>
      </w:r>
      <w:r w:rsidR="00AF77D5" w:rsidRPr="008562F1">
        <w:t xml:space="preserve"> areas</w:t>
      </w:r>
      <w:r w:rsidRPr="008562F1">
        <w:t xml:space="preserve"> of the office network to be opened to traffic without compromising the integrity of the </w:t>
      </w:r>
      <w:r w:rsidR="00DF5CA8" w:rsidRPr="008562F1">
        <w:t>services for the administration</w:t>
      </w:r>
      <w:r w:rsidRPr="008562F1">
        <w:t>.</w:t>
      </w:r>
    </w:p>
    <w:p w14:paraId="6DBCD8DD" w14:textId="645011B7" w:rsidR="002E3B42" w:rsidRPr="008562F1" w:rsidRDefault="002E3B42" w:rsidP="00D8452B">
      <w:pPr>
        <w:pStyle w:val="Heading3"/>
        <w:ind w:firstLine="720"/>
      </w:pPr>
      <w:bookmarkStart w:id="7" w:name="_Toc70011055"/>
      <w:r w:rsidRPr="008562F1">
        <w:t xml:space="preserve">Zone 6 - Proxy Subnet – </w:t>
      </w:r>
      <w:r w:rsidR="00263796">
        <w:t>192.168.6.0/24</w:t>
      </w:r>
      <w:bookmarkEnd w:id="7"/>
    </w:p>
    <w:p w14:paraId="3E87CA1C" w14:textId="288F3AC4" w:rsidR="008562F1" w:rsidRPr="008562F1" w:rsidRDefault="00A6530D" w:rsidP="008562F1">
      <w:pPr>
        <w:ind w:left="720"/>
        <w:jc w:val="both"/>
      </w:pPr>
      <w:r>
        <w:t>Using a</w:t>
      </w:r>
      <w:r w:rsidR="008562F1" w:rsidRPr="008562F1">
        <w:t xml:space="preserve"> reverse proxy requires the origin server </w:t>
      </w:r>
      <w:r>
        <w:t>to</w:t>
      </w:r>
      <w:r w:rsidR="008562F1" w:rsidRPr="008562F1">
        <w:t xml:space="preserve"> only be accessed by that </w:t>
      </w:r>
      <w:r>
        <w:t xml:space="preserve">and </w:t>
      </w:r>
      <w:r w:rsidR="008562F1" w:rsidRPr="008562F1">
        <w:t xml:space="preserve">not the public. </w:t>
      </w:r>
      <w:r w:rsidR="00A54900">
        <w:t>Therefore,</w:t>
      </w:r>
      <w:r w:rsidR="008562F1" w:rsidRPr="008562F1">
        <w:t xml:space="preserve"> connected to the dual-homed surrogate is Int-WWW. Because of the access restrictions, a firewall has been placed between the two machines</w:t>
      </w:r>
      <w:r w:rsidR="00A54900">
        <w:t xml:space="preserve"> so</w:t>
      </w:r>
      <w:r w:rsidR="008562F1" w:rsidRPr="008562F1">
        <w:t xml:space="preserve"> that only the proxy on the </w:t>
      </w:r>
      <w:r w:rsidR="00A54900">
        <w:t>correct</w:t>
      </w:r>
      <w:r w:rsidR="008562F1" w:rsidRPr="008562F1">
        <w:t xml:space="preserve"> HTTP port can access the webserver. NTP, DNS queries, and SSH sessions from administrators can also pass through to </w:t>
      </w:r>
      <w:r w:rsidR="00A54900">
        <w:t>configure</w:t>
      </w:r>
      <w:r w:rsidR="008562F1" w:rsidRPr="008562F1">
        <w:t xml:space="preserve"> the website. The subnet could be expanded to host more webservers behind the proxy </w:t>
      </w:r>
      <w:r w:rsidR="00A54900">
        <w:t>which will</w:t>
      </w:r>
      <w:r w:rsidR="008562F1" w:rsidRPr="008562F1">
        <w:t xml:space="preserve"> allow for load balancing if the </w:t>
      </w:r>
      <w:r w:rsidR="008562F1" w:rsidRPr="008562F1">
        <w:lastRenderedPageBreak/>
        <w:t xml:space="preserve">organisation expects </w:t>
      </w:r>
      <w:r w:rsidR="00157576">
        <w:t xml:space="preserve">the load of the </w:t>
      </w:r>
      <w:r w:rsidR="008562F1" w:rsidRPr="008562F1">
        <w:t>webserver to increase with the expansion of their staff-base. Int-WWW could also be dual-homed to form a firewalled backend network that hosts API or database servers.</w:t>
      </w:r>
    </w:p>
    <w:p w14:paraId="50944C3E" w14:textId="75271FD0" w:rsidR="00D8452B" w:rsidRPr="008562F1" w:rsidRDefault="00D8452B" w:rsidP="00BC7C3A">
      <w:pPr>
        <w:pStyle w:val="Heading3"/>
        <w:ind w:left="720"/>
      </w:pPr>
    </w:p>
    <w:p w14:paraId="7A2B50A6" w14:textId="5321BE74" w:rsidR="002E3B42" w:rsidRPr="008562F1" w:rsidRDefault="002E3B42" w:rsidP="00BC7C3A">
      <w:pPr>
        <w:pStyle w:val="Heading3"/>
        <w:ind w:left="720"/>
      </w:pPr>
      <w:bookmarkStart w:id="8" w:name="_Toc70011056"/>
      <w:r w:rsidRPr="008562F1">
        <w:t>Zone 7</w:t>
      </w:r>
      <w:r w:rsidR="00BC7C3A" w:rsidRPr="008562F1">
        <w:t xml:space="preserve"> - Virtual Private Network (VPN)</w:t>
      </w:r>
      <w:bookmarkEnd w:id="8"/>
    </w:p>
    <w:p w14:paraId="5B61FE21" w14:textId="1C58659E" w:rsidR="005A7915" w:rsidRDefault="00C34A02" w:rsidP="003B5D5B">
      <w:pPr>
        <w:ind w:left="720"/>
        <w:jc w:val="both"/>
      </w:pPr>
      <w:r w:rsidRPr="008562F1">
        <w:t xml:space="preserve">The </w:t>
      </w:r>
      <w:r w:rsidR="00AE6C82" w:rsidRPr="008562F1">
        <w:t>VPN (</w:t>
      </w:r>
      <w:r w:rsidRPr="008562F1">
        <w:t>OpenVPN</w:t>
      </w:r>
      <w:r w:rsidR="00AE6C82" w:rsidRPr="008562F1">
        <w:t>)</w:t>
      </w:r>
      <w:r w:rsidRPr="008562F1">
        <w:t xml:space="preserve"> </w:t>
      </w:r>
      <w:r w:rsidR="00AE6C82" w:rsidRPr="008562F1">
        <w:t>will allow</w:t>
      </w:r>
      <w:r w:rsidRPr="008562F1">
        <w:t xml:space="preserve"> employees</w:t>
      </w:r>
      <w:r w:rsidR="00AE6C82" w:rsidRPr="008562F1">
        <w:t xml:space="preserve"> outside of the network</w:t>
      </w:r>
      <w:r w:rsidRPr="008562F1">
        <w:t xml:space="preserve"> with authorised certificates to </w:t>
      </w:r>
      <w:r w:rsidR="00AE6C82" w:rsidRPr="008562F1">
        <w:t xml:space="preserve">be able to </w:t>
      </w:r>
      <w:r w:rsidRPr="008562F1">
        <w:t>connect to</w:t>
      </w:r>
      <w:r w:rsidR="00AE6C82" w:rsidRPr="008562F1">
        <w:t xml:space="preserve"> </w:t>
      </w:r>
      <w:r w:rsidRPr="008562F1">
        <w:t>the</w:t>
      </w:r>
      <w:r w:rsidR="00AE6C82" w:rsidRPr="008562F1">
        <w:t xml:space="preserve"> </w:t>
      </w:r>
      <w:r w:rsidRPr="008562F1">
        <w:t xml:space="preserve">internal network </w:t>
      </w:r>
      <w:r w:rsidR="00AE6C82" w:rsidRPr="008562F1">
        <w:t>through</w:t>
      </w:r>
      <w:r w:rsidRPr="008562F1">
        <w:t xml:space="preserve"> a TLS-encrypted VPN tunnel. This </w:t>
      </w:r>
      <w:r w:rsidR="00AE6C82" w:rsidRPr="008562F1">
        <w:t xml:space="preserve">allows </w:t>
      </w:r>
      <w:r w:rsidRPr="008562F1">
        <w:t>the</w:t>
      </w:r>
      <w:r w:rsidR="00AE6C82" w:rsidRPr="008562F1">
        <w:t xml:space="preserve"> Mail</w:t>
      </w:r>
      <w:r w:rsidRPr="008562F1">
        <w:t xml:space="preserve"> and</w:t>
      </w:r>
      <w:r w:rsidR="00AE6C82" w:rsidRPr="008562F1">
        <w:t xml:space="preserve"> </w:t>
      </w:r>
      <w:r w:rsidR="00E413D7" w:rsidRPr="008562F1">
        <w:t>LDAP</w:t>
      </w:r>
      <w:r w:rsidRPr="008562F1">
        <w:t xml:space="preserve"> servers</w:t>
      </w:r>
      <w:r w:rsidR="001E7985" w:rsidRPr="008562F1">
        <w:t xml:space="preserve"> to have suitable access</w:t>
      </w:r>
      <w:r w:rsidRPr="008562F1">
        <w:t xml:space="preserve"> and any other resources </w:t>
      </w:r>
      <w:r w:rsidR="00E413D7" w:rsidRPr="008562F1">
        <w:t xml:space="preserve">MEME </w:t>
      </w:r>
      <w:r w:rsidRPr="008562F1">
        <w:t>may choose to provide internal</w:t>
      </w:r>
      <w:r w:rsidR="00AE6C82" w:rsidRPr="008562F1">
        <w:t xml:space="preserve"> </w:t>
      </w:r>
      <w:r w:rsidRPr="008562F1">
        <w:t xml:space="preserve">employees with. </w:t>
      </w:r>
      <w:r w:rsidR="00E413D7" w:rsidRPr="008562F1">
        <w:t>Therefore,</w:t>
      </w:r>
      <w:r w:rsidRPr="008562F1">
        <w:t xml:space="preserve"> </w:t>
      </w:r>
      <w:r w:rsidR="005A7915" w:rsidRPr="008562F1">
        <w:t xml:space="preserve">it is </w:t>
      </w:r>
      <w:r w:rsidRPr="008562F1">
        <w:t>the only internal host accessible on the internet without</w:t>
      </w:r>
      <w:r w:rsidR="00AE6C82" w:rsidRPr="008562F1">
        <w:t xml:space="preserve"> </w:t>
      </w:r>
      <w:r w:rsidR="00E413D7" w:rsidRPr="008562F1">
        <w:t xml:space="preserve">first </w:t>
      </w:r>
      <w:r w:rsidRPr="008562F1">
        <w:t>requiring an established connection record on the firewalls.</w:t>
      </w:r>
      <w:r w:rsidR="00AE6C82" w:rsidRPr="008562F1">
        <w:t xml:space="preserve"> </w:t>
      </w:r>
    </w:p>
    <w:p w14:paraId="258BB712" w14:textId="612E4C31" w:rsidR="00BC7C3A" w:rsidRPr="008562F1" w:rsidRDefault="00C34A02" w:rsidP="003B5D5B">
      <w:pPr>
        <w:ind w:left="720"/>
        <w:jc w:val="both"/>
      </w:pPr>
      <w:r w:rsidRPr="008562F1">
        <w:t xml:space="preserve">The server is in the </w:t>
      </w:r>
      <w:r w:rsidR="00E413D7" w:rsidRPr="008562F1">
        <w:t xml:space="preserve">employee’s </w:t>
      </w:r>
      <w:r w:rsidRPr="008562F1">
        <w:t>subnet</w:t>
      </w:r>
      <w:r w:rsidR="00E413D7" w:rsidRPr="008562F1">
        <w:t xml:space="preserve"> which means the</w:t>
      </w:r>
      <w:r w:rsidRPr="008562F1">
        <w:t xml:space="preserve"> VPN clients get </w:t>
      </w:r>
      <w:r w:rsidR="005A7915" w:rsidRPr="008562F1">
        <w:t>identical</w:t>
      </w:r>
      <w:r w:rsidRPr="008562F1">
        <w:t xml:space="preserve"> privileges as</w:t>
      </w:r>
      <w:r w:rsidR="00AE6C82" w:rsidRPr="008562F1">
        <w:t xml:space="preserve"> </w:t>
      </w:r>
      <w:r w:rsidR="005A7915" w:rsidRPr="008562F1">
        <w:t>normal</w:t>
      </w:r>
      <w:r w:rsidRPr="008562F1">
        <w:t xml:space="preserve"> </w:t>
      </w:r>
      <w:r w:rsidR="00E413D7" w:rsidRPr="008562F1">
        <w:t>employees</w:t>
      </w:r>
      <w:r w:rsidRPr="008562F1">
        <w:t xml:space="preserve">, </w:t>
      </w:r>
      <w:r w:rsidR="00E413D7" w:rsidRPr="008562F1">
        <w:t>which creates a well-established e</w:t>
      </w:r>
      <w:r w:rsidRPr="008562F1">
        <w:t xml:space="preserve">xternal </w:t>
      </w:r>
      <w:r w:rsidR="00E413D7" w:rsidRPr="008562F1">
        <w:t>link of the network</w:t>
      </w:r>
      <w:r w:rsidRPr="008562F1">
        <w:t xml:space="preserve">. </w:t>
      </w:r>
      <w:r w:rsidR="00E413D7" w:rsidRPr="008562F1">
        <w:t>P</w:t>
      </w:r>
      <w:r w:rsidRPr="008562F1">
        <w:t>rotocols such as NTP,</w:t>
      </w:r>
      <w:r w:rsidR="00E413D7" w:rsidRPr="008562F1">
        <w:t xml:space="preserve"> </w:t>
      </w:r>
      <w:r w:rsidR="003B5D5B" w:rsidRPr="008562F1">
        <w:t>SSH,</w:t>
      </w:r>
      <w:r w:rsidR="00AE6C82" w:rsidRPr="008562F1">
        <w:t xml:space="preserve"> </w:t>
      </w:r>
      <w:r w:rsidRPr="008562F1">
        <w:t>remote logging</w:t>
      </w:r>
      <w:r w:rsidR="00E413D7" w:rsidRPr="008562F1">
        <w:t xml:space="preserve"> </w:t>
      </w:r>
      <w:r w:rsidR="003B5D5B" w:rsidRPr="008562F1">
        <w:t>have been</w:t>
      </w:r>
      <w:r w:rsidRPr="008562F1">
        <w:t xml:space="preserve"> disabled for OpenVPN clients </w:t>
      </w:r>
      <w:r w:rsidR="003B5D5B" w:rsidRPr="008562F1">
        <w:t xml:space="preserve">as </w:t>
      </w:r>
      <w:r w:rsidRPr="008562F1">
        <w:t>they</w:t>
      </w:r>
      <w:r w:rsidR="00AE6C82" w:rsidRPr="008562F1">
        <w:t xml:space="preserve"> </w:t>
      </w:r>
      <w:r w:rsidRPr="008562F1">
        <w:t>are not physical hosts. HTTP connections can only be made to the internal</w:t>
      </w:r>
      <w:r w:rsidR="00AE6C82" w:rsidRPr="008562F1">
        <w:t xml:space="preserve"> </w:t>
      </w:r>
      <w:r w:rsidRPr="008562F1">
        <w:t xml:space="preserve">webserver </w:t>
      </w:r>
      <w:r w:rsidR="003B5D5B" w:rsidRPr="008562F1">
        <w:t>which means</w:t>
      </w:r>
      <w:r w:rsidRPr="008562F1">
        <w:t xml:space="preserve"> every other web connection is to be made via the client’s</w:t>
      </w:r>
      <w:r w:rsidR="00AE6C82" w:rsidRPr="008562F1">
        <w:t xml:space="preserve"> </w:t>
      </w:r>
      <w:r w:rsidRPr="008562F1">
        <w:t>physical network</w:t>
      </w:r>
      <w:r w:rsidR="00AE6C82" w:rsidRPr="008562F1">
        <w:t xml:space="preserve">. </w:t>
      </w:r>
      <w:r w:rsidRPr="008562F1">
        <w:t xml:space="preserve">Every host </w:t>
      </w:r>
      <w:r w:rsidR="003B5D5B" w:rsidRPr="008562F1">
        <w:t>within the</w:t>
      </w:r>
      <w:r w:rsidRPr="008562F1">
        <w:t xml:space="preserve"> internal network has a route back to VPN clients.</w:t>
      </w:r>
    </w:p>
    <w:p w14:paraId="454BBC5B" w14:textId="48A614AB" w:rsidR="00CF5B42" w:rsidRPr="008562F1" w:rsidRDefault="002E3B42" w:rsidP="00CF5B42">
      <w:pPr>
        <w:pStyle w:val="Heading3"/>
        <w:ind w:left="720"/>
      </w:pPr>
      <w:bookmarkStart w:id="9" w:name="_Toc70011057"/>
      <w:r w:rsidRPr="008562F1">
        <w:t>Zone 8</w:t>
      </w:r>
      <w:r w:rsidR="00BC7C3A" w:rsidRPr="008562F1">
        <w:t xml:space="preserve"> - Intrusion Detection System (IDS) – </w:t>
      </w:r>
      <w:r w:rsidR="001074D9">
        <w:t>192.168.8.0/24</w:t>
      </w:r>
      <w:bookmarkEnd w:id="9"/>
      <w:r w:rsidR="00CF5B42" w:rsidRPr="008562F1">
        <w:t xml:space="preserve"> </w:t>
      </w:r>
      <w:r w:rsidR="00CF5B42" w:rsidRPr="008562F1">
        <w:tab/>
      </w:r>
    </w:p>
    <w:p w14:paraId="7B82FB68" w14:textId="6CDD8481" w:rsidR="00D044B3" w:rsidRDefault="00CF5B42" w:rsidP="008562F1">
      <w:pPr>
        <w:ind w:left="720"/>
      </w:pPr>
      <w:r w:rsidRPr="008562F1">
        <w:t xml:space="preserve">The intrusion detection system on the network has two points of monitoring: the internal network and the DMZ. The taps for this network are </w:t>
      </w:r>
      <w:r w:rsidR="00B529EB" w:rsidRPr="008562F1">
        <w:t>fully</w:t>
      </w:r>
      <w:r w:rsidRPr="008562F1">
        <w:t xml:space="preserve"> passive and do not have </w:t>
      </w:r>
      <w:r w:rsidR="00B529EB" w:rsidRPr="008562F1">
        <w:t xml:space="preserve">an </w:t>
      </w:r>
      <w:r w:rsidRPr="008562F1">
        <w:t xml:space="preserve">IP address on their monitoring ethernet interfaces. </w:t>
      </w:r>
      <w:r w:rsidR="00182625" w:rsidRPr="008562F1">
        <w:t>T</w:t>
      </w:r>
      <w:r w:rsidR="00BF65A3" w:rsidRPr="008562F1">
        <w:t xml:space="preserve">he networks OSI layer is secure as it only allows connections on the internal network with DNS and NTP through an IDSManager, the zone for the IDS </w:t>
      </w:r>
      <w:r w:rsidR="00182625" w:rsidRPr="008562F1">
        <w:t>will,</w:t>
      </w:r>
      <w:r w:rsidR="00BF65A3" w:rsidRPr="008562F1">
        <w:t xml:space="preserve"> </w:t>
      </w:r>
      <w:r w:rsidR="00182625" w:rsidRPr="008562F1">
        <w:t xml:space="preserve">therefore, </w:t>
      </w:r>
      <w:r w:rsidR="00BF65A3" w:rsidRPr="008562F1">
        <w:t>have the highest levels of trust on the network.</w:t>
      </w:r>
    </w:p>
    <w:p w14:paraId="406B7E57" w14:textId="77777777" w:rsidR="00C7676E" w:rsidRDefault="00C7676E" w:rsidP="00C7676E">
      <w:pPr>
        <w:pStyle w:val="Heading2"/>
        <w:jc w:val="center"/>
      </w:pPr>
      <w:bookmarkStart w:id="10" w:name="_Toc70010724"/>
      <w:bookmarkStart w:id="11" w:name="_Toc70011058"/>
      <w:r>
        <w:t>Evidence</w:t>
      </w:r>
      <w:bookmarkEnd w:id="10"/>
      <w:bookmarkEnd w:id="11"/>
    </w:p>
    <w:p w14:paraId="76DAA745" w14:textId="77777777" w:rsidR="00C7676E" w:rsidRDefault="00C7676E" w:rsidP="00C7676E">
      <w:pPr>
        <w:pStyle w:val="Heading1"/>
        <w:jc w:val="center"/>
      </w:pPr>
      <w:bookmarkStart w:id="12" w:name="_Toc70010725"/>
      <w:bookmarkStart w:id="13" w:name="_Toc70011059"/>
      <w:r>
        <w:t>Reference: Infrastructure assets</w:t>
      </w:r>
      <w:bookmarkEnd w:id="12"/>
      <w:bookmarkEnd w:id="13"/>
    </w:p>
    <w:p w14:paraId="3D4FEFD6" w14:textId="77777777" w:rsidR="00C7676E" w:rsidRDefault="00C7676E" w:rsidP="00C7676E"/>
    <w:p w14:paraId="3EB0C2A1" w14:textId="77777777" w:rsidR="00C7676E" w:rsidRDefault="00C7676E" w:rsidP="00C7676E">
      <w:pPr>
        <w:pStyle w:val="Heading2"/>
        <w:jc w:val="center"/>
      </w:pPr>
      <w:bookmarkStart w:id="14" w:name="_Toc70010726"/>
      <w:bookmarkStart w:id="15" w:name="_Toc70011060"/>
      <w:r>
        <w:t>Claim</w:t>
      </w:r>
      <w:bookmarkEnd w:id="14"/>
      <w:bookmarkEnd w:id="15"/>
    </w:p>
    <w:p w14:paraId="1E2764D2" w14:textId="77777777" w:rsidR="00C7676E" w:rsidRPr="00684870" w:rsidRDefault="00C7676E" w:rsidP="00C7676E"/>
    <w:p w14:paraId="685386F5" w14:textId="77777777" w:rsidR="00C7676E" w:rsidRDefault="00C7676E" w:rsidP="00C7676E">
      <w:r>
        <w:t xml:space="preserve">MEME’s infrastructure lacked the key machines needed to secure and increase the efficiency of the network; therefore, changes have been made to remove, append and change aspects of the network. </w:t>
      </w:r>
    </w:p>
    <w:p w14:paraId="0931392F" w14:textId="77777777" w:rsidR="00C7676E" w:rsidRDefault="00C7676E" w:rsidP="008562F1">
      <w:pPr>
        <w:ind w:left="720"/>
      </w:pPr>
    </w:p>
    <w:p w14:paraId="154FFA26" w14:textId="4738E1E0" w:rsidR="00D044B3" w:rsidRPr="00D044B3" w:rsidRDefault="00D044B3" w:rsidP="00716AD4">
      <w:pPr>
        <w:pStyle w:val="Heading2"/>
        <w:jc w:val="center"/>
      </w:pPr>
      <w:bookmarkStart w:id="16" w:name="_Toc70011061"/>
      <w:r>
        <w:t>Evidence</w:t>
      </w:r>
      <w:bookmarkEnd w:id="16"/>
    </w:p>
    <w:p w14:paraId="55D65A54" w14:textId="1A7E9099" w:rsidR="00716AD4" w:rsidRDefault="00EC675E" w:rsidP="008562F1">
      <w:pPr>
        <w:pStyle w:val="Heading1"/>
        <w:jc w:val="center"/>
      </w:pPr>
      <w:bookmarkStart w:id="17" w:name="_Toc70011062"/>
      <w:r>
        <w:t>Reference: Firewalls</w:t>
      </w:r>
      <w:bookmarkEnd w:id="17"/>
    </w:p>
    <w:p w14:paraId="047DEC1E" w14:textId="77777777" w:rsidR="008562F1" w:rsidRPr="008562F1" w:rsidRDefault="008562F1" w:rsidP="008562F1"/>
    <w:p w14:paraId="632BD71A" w14:textId="6F81A3C1" w:rsidR="006E5466" w:rsidRDefault="00EC675E" w:rsidP="005546D3">
      <w:pPr>
        <w:pStyle w:val="Heading2"/>
        <w:jc w:val="center"/>
      </w:pPr>
      <w:bookmarkStart w:id="18" w:name="_Toc70011063"/>
      <w:r>
        <w:t>Claim</w:t>
      </w:r>
      <w:bookmarkEnd w:id="18"/>
    </w:p>
    <w:p w14:paraId="5B7422F1" w14:textId="77777777" w:rsidR="001E3FB7" w:rsidRPr="001E3FB7" w:rsidRDefault="001E3FB7" w:rsidP="001E3FB7"/>
    <w:p w14:paraId="15CAFA11" w14:textId="04EAD147" w:rsidR="004D43E4" w:rsidRDefault="00E90A91" w:rsidP="00FE1533">
      <w:pPr>
        <w:jc w:val="both"/>
      </w:pPr>
      <w:r>
        <w:t xml:space="preserve">The firewall systems for MEME includes software and hardware firewalls. </w:t>
      </w:r>
      <w:r w:rsidR="00F46369">
        <w:t xml:space="preserve">Each of the hardware firewalls </w:t>
      </w:r>
      <w:r w:rsidR="009E7D35">
        <w:t>is</w:t>
      </w:r>
      <w:r w:rsidR="00F46369">
        <w:t xml:space="preserve"> placed in zone p</w:t>
      </w:r>
      <w:r w:rsidR="00702F1A">
        <w:t xml:space="preserve">erimeters. </w:t>
      </w:r>
      <w:r w:rsidR="00DA5779">
        <w:t xml:space="preserve">Managing traffic is the main priority for these </w:t>
      </w:r>
      <w:r w:rsidR="0051534A">
        <w:t>devices.</w:t>
      </w:r>
    </w:p>
    <w:p w14:paraId="1A4EDDE4" w14:textId="74E1E91E" w:rsidR="00C24CAE" w:rsidRDefault="00C24CAE" w:rsidP="00FE1533">
      <w:pPr>
        <w:jc w:val="both"/>
      </w:pPr>
      <w:r>
        <w:lastRenderedPageBreak/>
        <w:t xml:space="preserve">Each machine will have </w:t>
      </w:r>
      <w:r w:rsidR="00A75E74">
        <w:t>specific</w:t>
      </w:r>
      <w:r>
        <w:t xml:space="preserve"> rules</w:t>
      </w:r>
      <w:r w:rsidR="00EC48B6">
        <w:t>. Th</w:t>
      </w:r>
      <w:r w:rsidR="009E7D35">
        <w:t>ese</w:t>
      </w:r>
      <w:r w:rsidR="005E2320">
        <w:t xml:space="preserve"> will be known as the </w:t>
      </w:r>
      <w:r w:rsidR="00A75E74">
        <w:t>software</w:t>
      </w:r>
      <w:r w:rsidR="005E2320">
        <w:t xml:space="preserve"> firewalls which are previous versions </w:t>
      </w:r>
      <w:r w:rsidR="00A75E74">
        <w:t xml:space="preserve">of the network’s ingress traffic filtering which will act as backups. </w:t>
      </w:r>
      <w:r w:rsidR="00EC48B6">
        <w:t xml:space="preserve">To reduced unneeded traffic on the </w:t>
      </w:r>
      <w:r w:rsidR="000704D2">
        <w:t>cables, egress traffic will be filtered on each of the machine</w:t>
      </w:r>
      <w:r w:rsidR="009E7D35">
        <w:t>s</w:t>
      </w:r>
      <w:r w:rsidR="000704D2">
        <w:t>.</w:t>
      </w:r>
    </w:p>
    <w:p w14:paraId="2CA9B083" w14:textId="61177272" w:rsidR="006C71D0" w:rsidRDefault="0040796C" w:rsidP="00FE1533">
      <w:pPr>
        <w:jc w:val="both"/>
      </w:pPr>
      <w:r>
        <w:t>For the hardware firewalls</w:t>
      </w:r>
      <w:r w:rsidR="009E7D35">
        <w:t>,</w:t>
      </w:r>
      <w:r>
        <w:t xml:space="preserve"> </w:t>
      </w:r>
      <w:r w:rsidR="006001AA">
        <w:t>they will be using Linux’s bridging making them transparent.</w:t>
      </w:r>
      <w:r w:rsidR="008D04EB">
        <w:t xml:space="preserve"> This allows the processing power to not be dedicated to the routing</w:t>
      </w:r>
      <w:r w:rsidR="00B369A0">
        <w:t xml:space="preserve">. Broadcast </w:t>
      </w:r>
      <w:r w:rsidR="004055B8">
        <w:t xml:space="preserve">domains </w:t>
      </w:r>
      <w:r w:rsidR="00B369A0">
        <w:t xml:space="preserve">are preserved which means </w:t>
      </w:r>
      <w:r w:rsidR="004055B8">
        <w:t xml:space="preserve">that subnet address </w:t>
      </w:r>
      <w:r w:rsidR="0057474B">
        <w:t xml:space="preserve">and routing tables do not need to be changed when implementing, </w:t>
      </w:r>
      <w:r w:rsidR="004851CA">
        <w:t xml:space="preserve">removing, or replacing firewalls. </w:t>
      </w:r>
      <w:r w:rsidR="00202CFF">
        <w:t xml:space="preserve">The firewalls will not have an IP address which means </w:t>
      </w:r>
      <w:r w:rsidR="001D321F">
        <w:t xml:space="preserve">they are not </w:t>
      </w:r>
      <w:r w:rsidR="000C35B9">
        <w:t xml:space="preserve">vulnerable </w:t>
      </w:r>
      <w:r w:rsidR="001D321F">
        <w:t>directly on protocols above layer 2. This will also hide them from network mapping tools.</w:t>
      </w:r>
    </w:p>
    <w:p w14:paraId="03018ECC" w14:textId="057D6F5A" w:rsidR="008A4B93" w:rsidRDefault="00E83021" w:rsidP="00FE1533">
      <w:pPr>
        <w:jc w:val="both"/>
      </w:pPr>
      <w:r>
        <w:t xml:space="preserve">This way of </w:t>
      </w:r>
      <w:r w:rsidR="00964745">
        <w:t>implementing</w:t>
      </w:r>
      <w:r>
        <w:t xml:space="preserve"> the firewalls is efficient because </w:t>
      </w:r>
      <w:r w:rsidR="00964745">
        <w:t>each zone</w:t>
      </w:r>
      <w:r w:rsidR="002D618D">
        <w:t xml:space="preserve"> will have </w:t>
      </w:r>
      <w:r w:rsidR="000C35B9">
        <w:t>its own</w:t>
      </w:r>
      <w:r w:rsidR="009E7D35">
        <w:t xml:space="preserve"> </w:t>
      </w:r>
      <w:r w:rsidR="002D618D">
        <w:t>dedicated firewall</w:t>
      </w:r>
      <w:r w:rsidR="001F7492">
        <w:t>. This will make i</w:t>
      </w:r>
      <w:r w:rsidR="009E7D35">
        <w:t>t</w:t>
      </w:r>
      <w:r w:rsidR="001F7492">
        <w:t xml:space="preserve"> easier for administrators to work with each of the firewalls and more easily understand what each one is doing and how it needs to be configured</w:t>
      </w:r>
      <w:r w:rsidR="00E330F7">
        <w:t>, reducing the chance of human</w:t>
      </w:r>
      <w:r w:rsidR="00FA637B">
        <w:t xml:space="preserve"> </w:t>
      </w:r>
      <w:r w:rsidR="00E330F7">
        <w:t>errors</w:t>
      </w:r>
      <w:r w:rsidR="001F7492">
        <w:t>.</w:t>
      </w:r>
      <w:r w:rsidR="00E330F7">
        <w:t xml:space="preserve"> </w:t>
      </w:r>
      <w:r w:rsidR="003C7D6D">
        <w:t>This method will also protect the integrity of the whole network because if one firewall was to be compromised the rest of the zones will still be protected by different firewalls.</w:t>
      </w:r>
    </w:p>
    <w:p w14:paraId="2139961F" w14:textId="54F59EF8" w:rsidR="001C34B4" w:rsidRDefault="008A4B93" w:rsidP="00716AD4">
      <w:pPr>
        <w:pStyle w:val="Heading2"/>
        <w:jc w:val="center"/>
      </w:pPr>
      <w:bookmarkStart w:id="19" w:name="_Toc70011064"/>
      <w:r>
        <w:t>Evidence</w:t>
      </w:r>
      <w:bookmarkEnd w:id="19"/>
    </w:p>
    <w:p w14:paraId="289C3B0B" w14:textId="33681534" w:rsidR="00FE1533" w:rsidRDefault="001C34B4" w:rsidP="005546D3">
      <w:pPr>
        <w:pStyle w:val="Heading1"/>
        <w:jc w:val="center"/>
      </w:pPr>
      <w:bookmarkStart w:id="20" w:name="_Toc70011065"/>
      <w:r>
        <w:t>Reference: Sec</w:t>
      </w:r>
      <w:r w:rsidR="00FE1533">
        <w:t>ure Shell (SSH)</w:t>
      </w:r>
      <w:bookmarkEnd w:id="20"/>
    </w:p>
    <w:p w14:paraId="3B02408F" w14:textId="77777777" w:rsidR="005546D3" w:rsidRPr="005546D3" w:rsidRDefault="005546D3" w:rsidP="005546D3"/>
    <w:p w14:paraId="03C98C32" w14:textId="116D4CE6" w:rsidR="00FE1533" w:rsidRDefault="00FE1533" w:rsidP="005546D3">
      <w:pPr>
        <w:pStyle w:val="Heading2"/>
        <w:jc w:val="center"/>
      </w:pPr>
      <w:bookmarkStart w:id="21" w:name="_Toc70011066"/>
      <w:r>
        <w:t>Claim</w:t>
      </w:r>
      <w:bookmarkEnd w:id="21"/>
    </w:p>
    <w:p w14:paraId="292BC2C3" w14:textId="77777777" w:rsidR="001E3FB7" w:rsidRPr="001E3FB7" w:rsidRDefault="001E3FB7" w:rsidP="001E3FB7"/>
    <w:p w14:paraId="441DBB9A" w14:textId="387EE644" w:rsidR="00FE1533" w:rsidRPr="00FE1533" w:rsidRDefault="00BD3270" w:rsidP="00C96EC9">
      <w:pPr>
        <w:jc w:val="both"/>
      </w:pPr>
      <w:r>
        <w:t>OpenSSH is used to access</w:t>
      </w:r>
      <w:r w:rsidR="00C96EC9">
        <w:t xml:space="preserve"> </w:t>
      </w:r>
      <w:r w:rsidR="006A14D3">
        <w:t xml:space="preserve">the </w:t>
      </w:r>
      <w:r w:rsidR="00C96EC9">
        <w:t xml:space="preserve">Admin and IDS-Manager </w:t>
      </w:r>
      <w:r>
        <w:t xml:space="preserve">machines remotely </w:t>
      </w:r>
      <w:r w:rsidR="00C96EC9">
        <w:t xml:space="preserve">which provides access </w:t>
      </w:r>
      <w:r w:rsidR="006A14D3">
        <w:t xml:space="preserve">to the command-line of the machines </w:t>
      </w:r>
      <w:r w:rsidR="00C96EC9">
        <w:t xml:space="preserve">and file transfer capabilities. </w:t>
      </w:r>
      <w:r w:rsidR="00CB480B">
        <w:t xml:space="preserve">The </w:t>
      </w:r>
      <w:r w:rsidR="00C96EC9">
        <w:t>SSH protocol ensures confidentiality and authenticity via public-key cryptography</w:t>
      </w:r>
      <w:r w:rsidR="006A14D3">
        <w:t xml:space="preserve"> unlikely protocols such as FTP and Telnet</w:t>
      </w:r>
      <w:r w:rsidR="000C35B9">
        <w:t xml:space="preserve"> which is important given the privileges that these machines are given over the entire network</w:t>
      </w:r>
      <w:r w:rsidR="00C96EC9">
        <w:t>.</w:t>
      </w:r>
    </w:p>
    <w:p w14:paraId="02AF6B16" w14:textId="4B493EC2" w:rsidR="00CD6EA5" w:rsidRDefault="003324D8" w:rsidP="005B4874">
      <w:pPr>
        <w:pStyle w:val="Heading3"/>
      </w:pPr>
      <w:bookmarkStart w:id="22" w:name="_Toc70011067"/>
      <w:r>
        <w:t xml:space="preserve">SSH </w:t>
      </w:r>
      <w:r w:rsidR="00F1794E">
        <w:t>Authentication</w:t>
      </w:r>
      <w:bookmarkEnd w:id="22"/>
    </w:p>
    <w:p w14:paraId="384BFE11" w14:textId="328C1C72" w:rsidR="005B4874" w:rsidRDefault="005B4874" w:rsidP="005B4874">
      <w:pPr>
        <w:jc w:val="both"/>
      </w:pPr>
      <w:r>
        <w:t xml:space="preserve">The reason why </w:t>
      </w:r>
      <w:r w:rsidR="0037584B">
        <w:t>the use</w:t>
      </w:r>
      <w:r>
        <w:t xml:space="preserve"> for using public key authentication over simple passwords is </w:t>
      </w:r>
      <w:r w:rsidR="0037584B">
        <w:t xml:space="preserve">because of the </w:t>
      </w:r>
      <w:r>
        <w:t>security. Public key authentication</w:t>
      </w:r>
      <w:r w:rsidR="0037584B">
        <w:t xml:space="preserve"> will</w:t>
      </w:r>
      <w:r>
        <w:t xml:space="preserve"> </w:t>
      </w:r>
      <w:r w:rsidR="0037584B">
        <w:t>be provided</w:t>
      </w:r>
      <w:r>
        <w:t xml:space="preserve"> cryptographic strength that eve</w:t>
      </w:r>
      <w:r w:rsidR="0037584B">
        <w:t>n</w:t>
      </w:r>
      <w:r>
        <w:t xml:space="preserve"> </w:t>
      </w:r>
      <w:r w:rsidR="0037584B">
        <w:t>long</w:t>
      </w:r>
      <w:r>
        <w:t xml:space="preserve"> </w:t>
      </w:r>
      <w:r w:rsidR="0037584B">
        <w:t xml:space="preserve">and complex </w:t>
      </w:r>
      <w:r>
        <w:t xml:space="preserve">passwords </w:t>
      </w:r>
      <w:r w:rsidR="0037584B">
        <w:t>are not able to</w:t>
      </w:r>
      <w:r>
        <w:t xml:space="preserve"> offer. </w:t>
      </w:r>
      <w:r w:rsidR="0037584B">
        <w:t xml:space="preserve">By using </w:t>
      </w:r>
      <w:r>
        <w:t xml:space="preserve">SSH, public key authentication considerably </w:t>
      </w:r>
      <w:r w:rsidR="0037584B">
        <w:t xml:space="preserve">improves the security as it allows people to not have to remember </w:t>
      </w:r>
      <w:r w:rsidR="00045A4B">
        <w:t>all</w:t>
      </w:r>
      <w:r w:rsidR="0037584B">
        <w:t xml:space="preserve"> their passwords or from writing them down.</w:t>
      </w:r>
    </w:p>
    <w:p w14:paraId="3F663717" w14:textId="30FA0330" w:rsidR="00CD6EA5" w:rsidRDefault="00045A4B" w:rsidP="005B4874">
      <w:pPr>
        <w:jc w:val="both"/>
      </w:pPr>
      <w:r>
        <w:t>Furthermore,</w:t>
      </w:r>
      <w:r w:rsidR="005B4874">
        <w:t xml:space="preserve"> public key authentication also offers usability benefits </w:t>
      </w:r>
      <w:r w:rsidR="008A4B93">
        <w:t>–</w:t>
      </w:r>
      <w:r w:rsidR="005B4874">
        <w:t xml:space="preserve"> it allows users to implement single sign-on </w:t>
      </w:r>
      <w:r>
        <w:t>throughout</w:t>
      </w:r>
      <w:r w:rsidR="005B4874">
        <w:t xml:space="preserve"> the SSH servers they connect to. Public key authentication also allows automated, </w:t>
      </w:r>
      <w:r>
        <w:t>password-less</w:t>
      </w:r>
      <w:r w:rsidR="005B4874">
        <w:t xml:space="preserve"> login that is a key enabler for the countless secure automation processes that execute within enterprise networks globally.</w:t>
      </w:r>
      <w:sdt>
        <w:sdtPr>
          <w:id w:val="-1788043945"/>
          <w:citation/>
        </w:sdtPr>
        <w:sdtEndPr/>
        <w:sdtContent>
          <w:r w:rsidR="005B4874">
            <w:fldChar w:fldCharType="begin"/>
          </w:r>
          <w:r w:rsidR="005B4874">
            <w:instrText xml:space="preserve"> CITATION SSH \l 2057 </w:instrText>
          </w:r>
          <w:r w:rsidR="005B4874">
            <w:fldChar w:fldCharType="separate"/>
          </w:r>
          <w:r w:rsidR="001074D9">
            <w:rPr>
              <w:noProof/>
            </w:rPr>
            <w:t xml:space="preserve"> (ssh.com, n.d.)</w:t>
          </w:r>
          <w:r w:rsidR="005B4874">
            <w:fldChar w:fldCharType="end"/>
          </w:r>
        </w:sdtContent>
      </w:sdt>
    </w:p>
    <w:p w14:paraId="720066D5" w14:textId="6C62C93A" w:rsidR="00D31880" w:rsidRDefault="00D31880" w:rsidP="00D31880">
      <w:pPr>
        <w:pStyle w:val="Heading3"/>
      </w:pPr>
      <w:bookmarkStart w:id="23" w:name="_Toc70011068"/>
      <w:r>
        <w:t>SSH Security Policies and Procedures</w:t>
      </w:r>
      <w:bookmarkEnd w:id="23"/>
      <w:r>
        <w:t xml:space="preserve"> </w:t>
      </w:r>
    </w:p>
    <w:p w14:paraId="125F645E" w14:textId="7DDDDFE6" w:rsidR="00787228" w:rsidRDefault="00D31880" w:rsidP="009D4DB3">
      <w:pPr>
        <w:jc w:val="both"/>
      </w:pPr>
      <w:r>
        <w:t xml:space="preserve">The SSH Policies and procedures play a critical role in SSH security by establishing consistent requirements across the </w:t>
      </w:r>
      <w:r w:rsidR="00594182">
        <w:t>dis</w:t>
      </w:r>
      <w:r w:rsidR="00787228">
        <w:t>similar</w:t>
      </w:r>
      <w:r>
        <w:t xml:space="preserve"> systems and environments where SSH is deployed</w:t>
      </w:r>
      <w:r w:rsidR="00787228">
        <w:t xml:space="preserve">. </w:t>
      </w:r>
      <w:r>
        <w:t>The definition of policies should clearly</w:t>
      </w:r>
      <w:r w:rsidR="00787228">
        <w:t xml:space="preserve"> explain the</w:t>
      </w:r>
      <w:r>
        <w:t xml:space="preserve"> roles and responsibilities </w:t>
      </w:r>
      <w:r w:rsidR="00787228">
        <w:t xml:space="preserve">so that </w:t>
      </w:r>
      <w:r>
        <w:t>misunderstandings that result in security lapses</w:t>
      </w:r>
      <w:r w:rsidR="00787228">
        <w:t xml:space="preserve"> are prevented</w:t>
      </w:r>
      <w:r>
        <w:t xml:space="preserve"> and to ensure accountability. </w:t>
      </w:r>
      <w:r w:rsidR="009E7D35">
        <w:t>All SSH stakeholders (system administrators, security professionals, business application owners, etc.) must b</w:t>
      </w:r>
      <w:r w:rsidR="00787228">
        <w:t xml:space="preserve">e informed </w:t>
      </w:r>
      <w:r>
        <w:t xml:space="preserve">on SSH security policies and processes. </w:t>
      </w:r>
      <w:sdt>
        <w:sdtPr>
          <w:id w:val="691735654"/>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09975B70" w14:textId="77777777" w:rsidR="00787228" w:rsidRDefault="00D31880" w:rsidP="00787228">
      <w:pPr>
        <w:pStyle w:val="Heading3"/>
      </w:pPr>
      <w:bookmarkStart w:id="24" w:name="_Toc70011069"/>
      <w:r>
        <w:t>Secure SSH Implementation</w:t>
      </w:r>
      <w:bookmarkEnd w:id="24"/>
      <w:r>
        <w:t xml:space="preserve"> </w:t>
      </w:r>
    </w:p>
    <w:p w14:paraId="700BD6A1" w14:textId="6046CD61" w:rsidR="005B56D7" w:rsidRDefault="00787228" w:rsidP="005B56D7">
      <w:pPr>
        <w:jc w:val="both"/>
      </w:pPr>
      <w:r>
        <w:t xml:space="preserve">To make sure that the implementation of OpenSSH is </w:t>
      </w:r>
      <w:r w:rsidR="00085A82">
        <w:t>secure a few baselines need to be followed</w:t>
      </w:r>
      <w:r w:rsidR="005F4BF8">
        <w:t>:</w:t>
      </w:r>
    </w:p>
    <w:p w14:paraId="7D2B7AC2" w14:textId="53201460" w:rsidR="00ED2E26" w:rsidRDefault="00ED2E26" w:rsidP="005F4BF8">
      <w:pPr>
        <w:pStyle w:val="ListParagraph"/>
        <w:numPr>
          <w:ilvl w:val="0"/>
          <w:numId w:val="1"/>
        </w:numPr>
        <w:jc w:val="both"/>
      </w:pPr>
      <w:r>
        <w:lastRenderedPageBreak/>
        <w:t xml:space="preserve">SSH should only be enabled </w:t>
      </w:r>
      <w:r w:rsidR="00D31880">
        <w:t>on systems where it is required.</w:t>
      </w:r>
      <w:sdt>
        <w:sdtPr>
          <w:id w:val="-646055384"/>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1FF9A5D2" w14:textId="77777777" w:rsidR="00ED2E26" w:rsidRDefault="00ED2E26" w:rsidP="005F4BF8">
      <w:pPr>
        <w:pStyle w:val="ListParagraph"/>
        <w:jc w:val="both"/>
      </w:pPr>
    </w:p>
    <w:p w14:paraId="2B4B6999" w14:textId="0BE02029" w:rsidR="008A4B93" w:rsidRDefault="00ED2E26" w:rsidP="008A4B93">
      <w:pPr>
        <w:pStyle w:val="ListParagraph"/>
        <w:numPr>
          <w:ilvl w:val="0"/>
          <w:numId w:val="1"/>
        </w:numPr>
        <w:jc w:val="both"/>
      </w:pPr>
      <w:r>
        <w:t>Regular updates of OpenSSH must be kept</w:t>
      </w:r>
      <w:r w:rsidR="00867368">
        <w:t xml:space="preserve"> so that</w:t>
      </w:r>
      <w:r w:rsidR="00D31880">
        <w:t xml:space="preserve"> server and client implementations fully up to date across all systems</w:t>
      </w:r>
      <w:r w:rsidR="00867368">
        <w:t xml:space="preserve"> and bugs found are irradicated</w:t>
      </w:r>
      <w:r w:rsidR="00D31880">
        <w:t>.</w:t>
      </w:r>
      <w:sdt>
        <w:sdtPr>
          <w:id w:val="1215244095"/>
          <w:citation/>
        </w:sdtPr>
        <w:sdtEndPr/>
        <w:sdtContent>
          <w:r w:rsidR="005F4BF8">
            <w:fldChar w:fldCharType="begin"/>
          </w:r>
          <w:r w:rsidR="005F4BF8">
            <w:instrText xml:space="preserve"> CITATION NIST \l 2057 </w:instrText>
          </w:r>
          <w:r w:rsidR="005F4BF8">
            <w:fldChar w:fldCharType="separate"/>
          </w:r>
          <w:r w:rsidR="001074D9">
            <w:rPr>
              <w:noProof/>
            </w:rPr>
            <w:t xml:space="preserve"> (Tatu Ylonen, 2015)</w:t>
          </w:r>
          <w:r w:rsidR="005F4BF8">
            <w:fldChar w:fldCharType="end"/>
          </w:r>
        </w:sdtContent>
      </w:sdt>
    </w:p>
    <w:p w14:paraId="0EFAEAE7" w14:textId="77777777" w:rsidR="00ED2E26" w:rsidRDefault="00ED2E26" w:rsidP="00CA10BF">
      <w:pPr>
        <w:pStyle w:val="ListParagraph"/>
        <w:ind w:left="1440"/>
        <w:jc w:val="both"/>
      </w:pPr>
    </w:p>
    <w:p w14:paraId="199DE602" w14:textId="2E0F0222" w:rsidR="00500B37" w:rsidRDefault="00D31880" w:rsidP="00500B37">
      <w:pPr>
        <w:pStyle w:val="ListParagraph"/>
        <w:numPr>
          <w:ilvl w:val="0"/>
          <w:numId w:val="1"/>
        </w:numPr>
        <w:jc w:val="both"/>
      </w:pPr>
      <w:r>
        <w:t xml:space="preserve">Hardening SSH server and client implementations, including disabling SSH v1 protocol, disabling unapproved authentication methods, preventing implicit access by limiting SSH accessible accounts and groups (including root), disabling port forwarding, limiting access to environment variables, using approved </w:t>
      </w:r>
      <w:r w:rsidR="00A47300">
        <w:t>cipher</w:t>
      </w:r>
      <w:r>
        <w:t>, properly configuring supporting subsystems and enforcing SSH inactivity timeouts</w:t>
      </w:r>
      <w:r w:rsidR="00775ECE">
        <w:t xml:space="preserve"> on the system</w:t>
      </w:r>
      <w:r>
        <w:t xml:space="preserve">. </w:t>
      </w:r>
      <w:sdt>
        <w:sdtPr>
          <w:id w:val="-702321586"/>
          <w:citation/>
        </w:sdtPr>
        <w:sdtEndPr/>
        <w:sdtContent>
          <w:r w:rsidR="00787228">
            <w:fldChar w:fldCharType="begin"/>
          </w:r>
          <w:r w:rsidR="00787228">
            <w:instrText xml:space="preserve"> CITATION NIST \l 2057 </w:instrText>
          </w:r>
          <w:r w:rsidR="00787228">
            <w:fldChar w:fldCharType="separate"/>
          </w:r>
          <w:r w:rsidR="001074D9">
            <w:rPr>
              <w:noProof/>
            </w:rPr>
            <w:t>(Tatu Ylonen, 2015)</w:t>
          </w:r>
          <w:r w:rsidR="00787228">
            <w:fldChar w:fldCharType="end"/>
          </w:r>
        </w:sdtContent>
      </w:sdt>
    </w:p>
    <w:p w14:paraId="37F06AC1" w14:textId="78197669" w:rsidR="00C86AD7" w:rsidRDefault="008A4B93" w:rsidP="004058CC">
      <w:pPr>
        <w:pStyle w:val="Heading2"/>
        <w:jc w:val="center"/>
      </w:pPr>
      <w:bookmarkStart w:id="25" w:name="_Toc70011070"/>
      <w:r>
        <w:t>Evidence</w:t>
      </w:r>
      <w:bookmarkEnd w:id="25"/>
    </w:p>
    <w:p w14:paraId="6AE491C6" w14:textId="172DD397" w:rsidR="004058CC" w:rsidRDefault="00C86AD7" w:rsidP="004058CC">
      <w:pPr>
        <w:pStyle w:val="Heading1"/>
        <w:jc w:val="center"/>
      </w:pPr>
      <w:bookmarkStart w:id="26" w:name="_Toc70011071"/>
      <w:r>
        <w:t>Reference: System logging</w:t>
      </w:r>
      <w:bookmarkEnd w:id="26"/>
    </w:p>
    <w:p w14:paraId="541B0885" w14:textId="77777777" w:rsidR="004058CC" w:rsidRPr="004058CC" w:rsidRDefault="004058CC" w:rsidP="004058CC"/>
    <w:p w14:paraId="716261E2" w14:textId="0EDB76F4" w:rsidR="0033448F" w:rsidRDefault="0033448F" w:rsidP="005546D3">
      <w:pPr>
        <w:pStyle w:val="Heading2"/>
        <w:jc w:val="center"/>
      </w:pPr>
      <w:bookmarkStart w:id="27" w:name="_Toc70011072"/>
      <w:r>
        <w:t>Claim</w:t>
      </w:r>
      <w:bookmarkEnd w:id="27"/>
    </w:p>
    <w:p w14:paraId="146F2664" w14:textId="77777777" w:rsidR="001E3FB7" w:rsidRPr="001E3FB7" w:rsidRDefault="001E3FB7" w:rsidP="001E3FB7"/>
    <w:p w14:paraId="4865705E" w14:textId="6EB92A78" w:rsidR="004058CC" w:rsidRDefault="0033448F" w:rsidP="00CF2EAA">
      <w:pPr>
        <w:jc w:val="both"/>
      </w:pPr>
      <w:r>
        <w:t xml:space="preserve">The internal network has remote machine logging over the syslog protocol. Logs captured </w:t>
      </w:r>
      <w:r w:rsidR="00217BBE">
        <w:t>on every machine through the rsyslog daemon are</w:t>
      </w:r>
      <w:r>
        <w:t xml:space="preserve"> forward</w:t>
      </w:r>
      <w:r w:rsidR="00217BBE">
        <w:t>ed over</w:t>
      </w:r>
      <w:r>
        <w:t xml:space="preserve"> the network on port 514 to the central logging server in the Managerial subnet. The advantage </w:t>
      </w:r>
      <w:r w:rsidR="009E7D35">
        <w:t>of</w:t>
      </w:r>
      <w:r w:rsidR="00322B68">
        <w:t xml:space="preserve"> the security side of things </w:t>
      </w:r>
      <w:r>
        <w:t>is that it eases the</w:t>
      </w:r>
      <w:r w:rsidR="00322B68">
        <w:t xml:space="preserve"> administrator’s workload</w:t>
      </w:r>
      <w:r>
        <w:t xml:space="preserve">. </w:t>
      </w:r>
      <w:r w:rsidR="00322B68">
        <w:t>To make the maintenance cycles more efficient r</w:t>
      </w:r>
      <w:r>
        <w:t xml:space="preserve">emote sessions are not required to view logs </w:t>
      </w:r>
      <w:r w:rsidR="00322B68">
        <w:t xml:space="preserve">as </w:t>
      </w:r>
      <w:r>
        <w:t>they are all collated in one place. The system also allows for the administrators to implement a single IDS on the server (as opposed to one on each machine) that can</w:t>
      </w:r>
      <w:r w:rsidR="00322B68">
        <w:t xml:space="preserve"> display</w:t>
      </w:r>
      <w:r>
        <w:t xml:space="preserve"> any</w:t>
      </w:r>
      <w:r w:rsidR="00322B68">
        <w:t xml:space="preserve">thing that is not expected. This </w:t>
      </w:r>
      <w:r>
        <w:t>ensures the logs do not require monitoring</w:t>
      </w:r>
      <w:r w:rsidR="00322B68">
        <w:t xml:space="preserve"> constantly</w:t>
      </w:r>
      <w:r>
        <w:t xml:space="preserve"> and </w:t>
      </w:r>
      <w:r w:rsidR="00322B68">
        <w:t xml:space="preserve">will </w:t>
      </w:r>
      <w:r>
        <w:t xml:space="preserve">reduce </w:t>
      </w:r>
      <w:r w:rsidR="00322B68">
        <w:t>any</w:t>
      </w:r>
      <w:r>
        <w:t xml:space="preserve"> risk of errors going unnoticed. The current rsyslog configuration uses</w:t>
      </w:r>
      <w:r w:rsidR="00322B68">
        <w:t xml:space="preserve"> the</w:t>
      </w:r>
      <w:r>
        <w:t xml:space="preserve"> TCP</w:t>
      </w:r>
      <w:r w:rsidR="00322B68">
        <w:t xml:space="preserve"> protocol</w:t>
      </w:r>
      <w:r>
        <w:t xml:space="preserve"> which, as opposed to the UDP mode, provides reliable transport to ensure log messages are received.</w:t>
      </w:r>
    </w:p>
    <w:p w14:paraId="1356C6AC" w14:textId="4ADCBF54" w:rsidR="00CF2EAA" w:rsidRPr="0033448F" w:rsidRDefault="00CF2EAA" w:rsidP="00CF2EAA">
      <w:pPr>
        <w:pStyle w:val="Heading2"/>
        <w:jc w:val="center"/>
      </w:pPr>
      <w:bookmarkStart w:id="28" w:name="_Toc70011073"/>
      <w:r>
        <w:t>Evidence</w:t>
      </w:r>
      <w:bookmarkEnd w:id="28"/>
    </w:p>
    <w:p w14:paraId="4546D343" w14:textId="49239D76" w:rsidR="00CD6EA5" w:rsidRDefault="00CD6EA5" w:rsidP="005F4BF8">
      <w:pPr>
        <w:jc w:val="both"/>
      </w:pPr>
    </w:p>
    <w:p w14:paraId="765C95D3" w14:textId="6B90F30C" w:rsidR="00CD6EA5" w:rsidRDefault="008C564B" w:rsidP="007436F6">
      <w:pPr>
        <w:pStyle w:val="Heading1"/>
        <w:jc w:val="center"/>
      </w:pPr>
      <w:bookmarkStart w:id="29" w:name="_Toc70011074"/>
      <w:r>
        <w:t xml:space="preserve">Reference: </w:t>
      </w:r>
      <w:r w:rsidR="007436F6">
        <w:t>Internet protocol tables</w:t>
      </w:r>
      <w:bookmarkEnd w:id="29"/>
    </w:p>
    <w:p w14:paraId="0C41550D" w14:textId="32C9058D" w:rsidR="00CD6EA5" w:rsidRDefault="00CD6EA5" w:rsidP="00590024"/>
    <w:p w14:paraId="2CB18669" w14:textId="52757872" w:rsidR="00BE2080" w:rsidRDefault="007436F6" w:rsidP="005546D3">
      <w:pPr>
        <w:pStyle w:val="Heading2"/>
        <w:jc w:val="center"/>
      </w:pPr>
      <w:bookmarkStart w:id="30" w:name="_Toc70011075"/>
      <w:r>
        <w:t>Claim</w:t>
      </w:r>
      <w:bookmarkEnd w:id="30"/>
    </w:p>
    <w:p w14:paraId="7F9A85FA" w14:textId="77777777" w:rsidR="001E3FB7" w:rsidRPr="001E3FB7" w:rsidRDefault="001E3FB7" w:rsidP="001E3FB7"/>
    <w:p w14:paraId="7835B5CB" w14:textId="234255B2" w:rsidR="007436F6" w:rsidRPr="007436F6" w:rsidRDefault="00E71898" w:rsidP="009D4DB3">
      <w:pPr>
        <w:jc w:val="both"/>
      </w:pPr>
      <w:r>
        <w:t xml:space="preserve">Iptables </w:t>
      </w:r>
      <w:r w:rsidR="0029494C">
        <w:t>are</w:t>
      </w:r>
      <w:r>
        <w:t xml:space="preserve"> at the centre of </w:t>
      </w:r>
      <w:r w:rsidR="0029494C">
        <w:t>all</w:t>
      </w:r>
      <w:r>
        <w:t xml:space="preserve"> the firewalls on the network</w:t>
      </w:r>
      <w:r w:rsidR="0029494C">
        <w:t xml:space="preserve">. Each set of firewall rules are </w:t>
      </w:r>
      <w:r w:rsidR="00797B36">
        <w:t>specifically configured</w:t>
      </w:r>
      <w:r w:rsidR="0029494C">
        <w:t xml:space="preserve"> </w:t>
      </w:r>
      <w:r w:rsidR="009E7D35">
        <w:t>for</w:t>
      </w:r>
      <w:r w:rsidR="0029494C">
        <w:t xml:space="preserve"> each machine. </w:t>
      </w:r>
      <w:r w:rsidR="00BD7206">
        <w:t xml:space="preserve">INPUT and OUTPUT chains </w:t>
      </w:r>
      <w:r w:rsidR="00E6308F">
        <w:t xml:space="preserve">have a default policy set to drop packets. </w:t>
      </w:r>
      <w:r w:rsidR="00EA7666">
        <w:t xml:space="preserve">This is </w:t>
      </w:r>
      <w:r w:rsidR="006265BE">
        <w:t>more reliable than settings specific rules as due to human error intruders could find a way to dodge all the existing firewall rules.</w:t>
      </w:r>
    </w:p>
    <w:p w14:paraId="15105B13" w14:textId="2774D3A7" w:rsidR="00CE18E1" w:rsidRDefault="009D4DB3" w:rsidP="009D4DB3">
      <w:pPr>
        <w:jc w:val="both"/>
      </w:pPr>
      <w:r>
        <w:t>Most of the machine</w:t>
      </w:r>
      <w:r w:rsidR="00B6721F">
        <w:t>s</w:t>
      </w:r>
      <w:r>
        <w:t xml:space="preserve"> will accept ICMP because it is used for more than just pings. It is a utility protocol for maintaining networks</w:t>
      </w:r>
      <w:r w:rsidR="00B6721F">
        <w:t xml:space="preserve"> such as </w:t>
      </w:r>
      <w:r w:rsidR="00B6721F" w:rsidRPr="00E87F71">
        <w:rPr>
          <w:i/>
          <w:iCs/>
        </w:rPr>
        <w:t>host unreachable</w:t>
      </w:r>
      <w:r w:rsidR="00B6721F">
        <w:rPr>
          <w:i/>
          <w:iCs/>
        </w:rPr>
        <w:t xml:space="preserve"> </w:t>
      </w:r>
      <w:r w:rsidR="00B6721F" w:rsidRPr="00E87F71">
        <w:t>or</w:t>
      </w:r>
      <w:r w:rsidR="00B6721F">
        <w:rPr>
          <w:i/>
          <w:iCs/>
        </w:rPr>
        <w:t xml:space="preserve"> port unreachable</w:t>
      </w:r>
      <w:r>
        <w:t xml:space="preserve">. </w:t>
      </w:r>
      <w:r w:rsidR="00627DD4">
        <w:t xml:space="preserve">Apart from webserver pings, </w:t>
      </w:r>
      <w:r>
        <w:t xml:space="preserve">ICMP will be blocked from the internet to prevent ping sweeps of the internal network or a private host </w:t>
      </w:r>
      <w:r w:rsidR="00627DD4">
        <w:t>if it is on the</w:t>
      </w:r>
      <w:r>
        <w:t xml:space="preserve"> DMZ.</w:t>
      </w:r>
    </w:p>
    <w:p w14:paraId="1C21ADC9" w14:textId="4A930637" w:rsidR="00CA701F" w:rsidRDefault="00402882" w:rsidP="00402882">
      <w:pPr>
        <w:jc w:val="both"/>
      </w:pPr>
      <w:r>
        <w:t xml:space="preserve">The firewall rules have all been set so </w:t>
      </w:r>
      <w:r w:rsidRPr="00893343">
        <w:t xml:space="preserve">that </w:t>
      </w:r>
      <w:r>
        <w:t xml:space="preserve">it </w:t>
      </w:r>
      <w:r w:rsidRPr="00893343">
        <w:t xml:space="preserve">monitors the full state of active network connections. This means that stateful firewalls are constantly analysing the </w:t>
      </w:r>
      <w:r>
        <w:t>whole</w:t>
      </w:r>
      <w:r w:rsidRPr="00893343">
        <w:t xml:space="preserve"> context of traffic and data </w:t>
      </w:r>
      <w:r w:rsidRPr="00893343">
        <w:lastRenderedPageBreak/>
        <w:t>packet</w:t>
      </w:r>
      <w:r>
        <w:t>s</w:t>
      </w:r>
      <w:r w:rsidRPr="00893343">
        <w:t xml:space="preserve">, </w:t>
      </w:r>
      <w:r>
        <w:t>trying to enter</w:t>
      </w:r>
      <w:r w:rsidRPr="00893343">
        <w:t xml:space="preserve"> </w:t>
      </w:r>
      <w:r>
        <w:t>the</w:t>
      </w:r>
      <w:r w:rsidRPr="00893343">
        <w:t xml:space="preserve"> network rather than discrete traffic and data packets in isolation.</w:t>
      </w:r>
      <w:sdt>
        <w:sdtPr>
          <w:id w:val="1576007567"/>
          <w:citation/>
        </w:sdtPr>
        <w:sdtEndPr/>
        <w:sdtContent>
          <w:r>
            <w:fldChar w:fldCharType="begin"/>
          </w:r>
          <w:r>
            <w:instrText xml:space="preserve"> CITATION pluralsight \l 2057 </w:instrText>
          </w:r>
          <w:r>
            <w:fldChar w:fldCharType="separate"/>
          </w:r>
          <w:r w:rsidR="001074D9">
            <w:rPr>
              <w:noProof/>
            </w:rPr>
            <w:t xml:space="preserve"> (Wilkins, 2013)</w:t>
          </w:r>
          <w:r>
            <w:fldChar w:fldCharType="end"/>
          </w:r>
        </w:sdtContent>
      </w:sdt>
    </w:p>
    <w:p w14:paraId="086B5258" w14:textId="1DE4B19C" w:rsidR="00CA701F" w:rsidRDefault="00CA701F" w:rsidP="00402882">
      <w:pPr>
        <w:jc w:val="both"/>
      </w:pPr>
    </w:p>
    <w:p w14:paraId="697E6EDB" w14:textId="3D854F9D" w:rsidR="00CA701F" w:rsidRDefault="00CA701F" w:rsidP="00186D9F">
      <w:pPr>
        <w:pStyle w:val="Heading1"/>
        <w:jc w:val="center"/>
      </w:pPr>
      <w:bookmarkStart w:id="31" w:name="_Toc70011076"/>
      <w:r>
        <w:t xml:space="preserve">Reference: </w:t>
      </w:r>
      <w:r w:rsidR="003E7912">
        <w:t>Domain Name System (DN</w:t>
      </w:r>
      <w:r w:rsidR="004A3EBE">
        <w:t>S</w:t>
      </w:r>
      <w:r w:rsidR="003E7912">
        <w:t>)</w:t>
      </w:r>
      <w:bookmarkEnd w:id="31"/>
    </w:p>
    <w:p w14:paraId="3E4C1DEA" w14:textId="092478B9" w:rsidR="00186D9F" w:rsidRDefault="00186D9F" w:rsidP="00186D9F"/>
    <w:p w14:paraId="62C74F91" w14:textId="07208334" w:rsidR="00170222" w:rsidRDefault="00186D9F" w:rsidP="005546D3">
      <w:pPr>
        <w:pStyle w:val="Heading2"/>
        <w:jc w:val="center"/>
      </w:pPr>
      <w:bookmarkStart w:id="32" w:name="_Toc70011077"/>
      <w:r>
        <w:t>Claim</w:t>
      </w:r>
      <w:bookmarkEnd w:id="32"/>
    </w:p>
    <w:p w14:paraId="05561033" w14:textId="77777777" w:rsidR="001E3FB7" w:rsidRPr="001E3FB7" w:rsidRDefault="001E3FB7" w:rsidP="001E3FB7"/>
    <w:p w14:paraId="2CBE10C2" w14:textId="4FE9F888" w:rsidR="00186D9F" w:rsidRDefault="00170222" w:rsidP="00175962">
      <w:pPr>
        <w:jc w:val="both"/>
      </w:pPr>
      <w:r w:rsidRPr="00170222">
        <w:t xml:space="preserve">The domain name system (DNS) is a naming database </w:t>
      </w:r>
      <w:r w:rsidR="00175962">
        <w:t>where</w:t>
      </w:r>
      <w:r w:rsidRPr="00170222">
        <w:t xml:space="preserve"> internet domain names are located and translated into internet protocol (IP) addresses. The domain name system maps the name </w:t>
      </w:r>
      <w:r w:rsidR="00F679A4">
        <w:t xml:space="preserve">one would </w:t>
      </w:r>
      <w:r w:rsidRPr="00170222">
        <w:t xml:space="preserve">use to locate a website to the IP address that a computer uses to locate a website. For example, if someone types </w:t>
      </w:r>
      <w:r w:rsidR="00F679A4">
        <w:t>google</w:t>
      </w:r>
      <w:r w:rsidRPr="00170222">
        <w:t xml:space="preserve">.com into a web browser, a server </w:t>
      </w:r>
      <w:r w:rsidR="00EC3884">
        <w:t>backend</w:t>
      </w:r>
      <w:r w:rsidRPr="00170222">
        <w:t xml:space="preserve"> will </w:t>
      </w:r>
      <w:r w:rsidR="00EC3884">
        <w:t>match</w:t>
      </w:r>
      <w:r w:rsidRPr="00170222">
        <w:t xml:space="preserve"> that name to the corresponding IP address, something similar in structure to</w:t>
      </w:r>
      <w:r w:rsidR="00EC3884">
        <w:t xml:space="preserve"> 8.8.8.8</w:t>
      </w:r>
      <w:r w:rsidRPr="00170222">
        <w:t>.</w:t>
      </w:r>
      <w:sdt>
        <w:sdtPr>
          <w:id w:val="-532424777"/>
          <w:citation/>
        </w:sdtPr>
        <w:sdtEndPr/>
        <w:sdtContent>
          <w:r w:rsidR="0031250C">
            <w:fldChar w:fldCharType="begin"/>
          </w:r>
          <w:r w:rsidR="0031250C">
            <w:instrText xml:space="preserve"> CITATION DNS \l 2057 </w:instrText>
          </w:r>
          <w:r w:rsidR="0031250C">
            <w:fldChar w:fldCharType="separate"/>
          </w:r>
          <w:r w:rsidR="001074D9">
            <w:rPr>
              <w:noProof/>
            </w:rPr>
            <w:t xml:space="preserve"> (Burke, 2019)</w:t>
          </w:r>
          <w:r w:rsidR="0031250C">
            <w:fldChar w:fldCharType="end"/>
          </w:r>
        </w:sdtContent>
      </w:sdt>
    </w:p>
    <w:p w14:paraId="1CB6ADF7" w14:textId="50C62358" w:rsidR="00175962" w:rsidRDefault="00175962" w:rsidP="00175962">
      <w:pPr>
        <w:pStyle w:val="Heading3"/>
        <w:jc w:val="both"/>
      </w:pPr>
      <w:bookmarkStart w:id="33" w:name="_Toc70011078"/>
      <w:r>
        <w:t>DNS security</w:t>
      </w:r>
      <w:bookmarkEnd w:id="33"/>
    </w:p>
    <w:p w14:paraId="0B3F6F1F" w14:textId="507A799E" w:rsidR="00175962" w:rsidRDefault="00175962" w:rsidP="00175962">
      <w:pPr>
        <w:jc w:val="both"/>
      </w:pPr>
      <w:r>
        <w:t xml:space="preserve">DNS does have </w:t>
      </w:r>
      <w:r w:rsidR="00ED2802">
        <w:t xml:space="preserve">multiple vulnerability’s </w:t>
      </w:r>
      <w:r>
        <w:t>that have been discovered over time.</w:t>
      </w:r>
      <w:r w:rsidR="00ED2802">
        <w:t xml:space="preserve"> C</w:t>
      </w:r>
      <w:r>
        <w:t>ache poisoning</w:t>
      </w:r>
      <w:r w:rsidR="00ED2802">
        <w:t xml:space="preserve"> of DNS</w:t>
      </w:r>
      <w:r>
        <w:t xml:space="preserve"> is one such vulnerability. In DNS cache poisoning, data is distributed to caching resolvers, posing as </w:t>
      </w:r>
      <w:r w:rsidR="00F031DD">
        <w:t>a</w:t>
      </w:r>
      <w:r>
        <w:t xml:space="preserve"> </w:t>
      </w:r>
      <w:r w:rsidR="00ED2802">
        <w:t>privileged</w:t>
      </w:r>
      <w:r>
        <w:t xml:space="preserve"> origin server. The data </w:t>
      </w:r>
      <w:r w:rsidR="00ED2802">
        <w:t>will then be able to</w:t>
      </w:r>
      <w:r>
        <w:t xml:space="preserve"> present false information and can</w:t>
      </w:r>
      <w:r w:rsidR="00ED2802">
        <w:t xml:space="preserve"> then</w:t>
      </w:r>
      <w:r>
        <w:t xml:space="preserve"> affect the time to live.</w:t>
      </w:r>
      <w:sdt>
        <w:sdtPr>
          <w:id w:val="1779529952"/>
          <w:citation/>
        </w:sdtPr>
        <w:sdtEndPr/>
        <w:sdtContent>
          <w:r>
            <w:fldChar w:fldCharType="begin"/>
          </w:r>
          <w:r>
            <w:instrText xml:space="preserve"> CITATION DNS \l 2057 </w:instrText>
          </w:r>
          <w:r>
            <w:fldChar w:fldCharType="separate"/>
          </w:r>
          <w:r w:rsidR="001074D9">
            <w:rPr>
              <w:noProof/>
            </w:rPr>
            <w:t xml:space="preserve"> (Burke, 2019)</w:t>
          </w:r>
          <w:r>
            <w:fldChar w:fldCharType="end"/>
          </w:r>
        </w:sdtContent>
      </w:sdt>
    </w:p>
    <w:p w14:paraId="432D1E2A" w14:textId="5AAFBBC7" w:rsidR="00CD6EA5" w:rsidRDefault="00ED2802" w:rsidP="00DD1B08">
      <w:pPr>
        <w:jc w:val="both"/>
      </w:pPr>
      <w:r>
        <w:t>An intruder</w:t>
      </w:r>
      <w:r w:rsidR="00175962">
        <w:t xml:space="preserve"> with malicious intent can create a dangerous website with a misleading </w:t>
      </w:r>
      <w:r>
        <w:t>header</w:t>
      </w:r>
      <w:r w:rsidR="00175962">
        <w:t xml:space="preserve"> to try and convince users that the website they are on is real, giving the individual access to the user's information. By replacing a character in a domain name with a similar looking character</w:t>
      </w:r>
      <w:r w:rsidR="009E7D35">
        <w:t>,</w:t>
      </w:r>
      <w:r>
        <w:t xml:space="preserve"> for example, </w:t>
      </w:r>
      <w:r w:rsidR="00DF4F97">
        <w:t>the number “</w:t>
      </w:r>
      <w:r w:rsidR="00175962">
        <w:t>1</w:t>
      </w:r>
      <w:r w:rsidR="00DF4F97">
        <w:t>”</w:t>
      </w:r>
      <w:r w:rsidR="00175962">
        <w:t xml:space="preserve"> and a lowercase L </w:t>
      </w:r>
      <w:r w:rsidR="00DF4F97">
        <w:t>“</w:t>
      </w:r>
      <w:r w:rsidR="00175962">
        <w:t>l</w:t>
      </w:r>
      <w:r w:rsidR="00DF4F97">
        <w:t>”,</w:t>
      </w:r>
      <w:r w:rsidR="00175962">
        <w:t xml:space="preserve"> which may look similar depending on the fon</w:t>
      </w:r>
      <w:r w:rsidR="00DF4F97">
        <w:t>t they use. A</w:t>
      </w:r>
      <w:r w:rsidR="00175962">
        <w:t xml:space="preserve"> user could be fooled into </w:t>
      </w:r>
      <w:r w:rsidR="00E217E7">
        <w:t>clicking</w:t>
      </w:r>
      <w:r w:rsidR="00175962">
        <w:t xml:space="preserve"> a false link. This is </w:t>
      </w:r>
      <w:r w:rsidR="00E217E7">
        <w:t xml:space="preserve">usually </w:t>
      </w:r>
      <w:r w:rsidR="00175962">
        <w:t>exploited with phishing attacks.</w:t>
      </w:r>
      <w:sdt>
        <w:sdtPr>
          <w:id w:val="-624773422"/>
          <w:citation/>
        </w:sdtPr>
        <w:sdtEndPr/>
        <w:sdtContent>
          <w:r w:rsidR="00175962">
            <w:fldChar w:fldCharType="begin"/>
          </w:r>
          <w:r w:rsidR="00175962">
            <w:instrText xml:space="preserve"> CITATION DNS \l 2057 </w:instrText>
          </w:r>
          <w:r w:rsidR="00175962">
            <w:fldChar w:fldCharType="separate"/>
          </w:r>
          <w:r w:rsidR="001074D9">
            <w:rPr>
              <w:noProof/>
            </w:rPr>
            <w:t xml:space="preserve"> (Burke, 2019)</w:t>
          </w:r>
          <w:r w:rsidR="00175962">
            <w:fldChar w:fldCharType="end"/>
          </w:r>
        </w:sdtContent>
      </w:sdt>
    </w:p>
    <w:p w14:paraId="42092079" w14:textId="5572CEFA" w:rsidR="00E26492" w:rsidRDefault="00E26492" w:rsidP="00DD1B08">
      <w:pPr>
        <w:jc w:val="both"/>
      </w:pPr>
      <w:r>
        <w:t xml:space="preserve">One similar method is known as homograph spoofing or a </w:t>
      </w:r>
      <w:proofErr w:type="spellStart"/>
      <w:r>
        <w:t>punycode</w:t>
      </w:r>
      <w:proofErr w:type="spellEnd"/>
      <w:r>
        <w:t xml:space="preserve"> attack</w:t>
      </w:r>
      <w:r w:rsidR="00A1337A">
        <w:t>. This attack is done through the use of non-</w:t>
      </w:r>
      <w:proofErr w:type="spellStart"/>
      <w:r w:rsidR="00A1337A">
        <w:t>latin</w:t>
      </w:r>
      <w:proofErr w:type="spellEnd"/>
      <w:r w:rsidR="00A1337A">
        <w:t xml:space="preserve"> characters which are virtually indistinguishable from their </w:t>
      </w:r>
      <w:proofErr w:type="spellStart"/>
      <w:r w:rsidR="00A1337A">
        <w:t>latin</w:t>
      </w:r>
      <w:proofErr w:type="spellEnd"/>
      <w:r w:rsidR="00A1337A">
        <w:t xml:space="preserve"> counterparts.</w:t>
      </w:r>
      <w:sdt>
        <w:sdtPr>
          <w:id w:val="1298331768"/>
          <w:citation/>
        </w:sdtPr>
        <w:sdtEndPr/>
        <w:sdtContent>
          <w:r w:rsidR="00A1337A">
            <w:fldChar w:fldCharType="begin"/>
          </w:r>
          <w:r w:rsidR="00A1337A">
            <w:instrText xml:space="preserve"> CITATION Han12 \l 2057 </w:instrText>
          </w:r>
          <w:r w:rsidR="00A1337A">
            <w:fldChar w:fldCharType="separate"/>
          </w:r>
          <w:r w:rsidR="001074D9">
            <w:rPr>
              <w:noProof/>
            </w:rPr>
            <w:t xml:space="preserve"> (Hannay &amp; Baatard, 2012)</w:t>
          </w:r>
          <w:r w:rsidR="00A1337A">
            <w:fldChar w:fldCharType="end"/>
          </w:r>
        </w:sdtContent>
      </w:sdt>
      <w:r w:rsidR="00A1337A">
        <w:t xml:space="preserve"> This would result in possible impersonation of domains which could then be used to trick users into sending confidential information to a malicious actor. </w:t>
      </w:r>
    </w:p>
    <w:p w14:paraId="582AA698" w14:textId="7F2E46C6" w:rsidR="00801F82" w:rsidRDefault="00801F82" w:rsidP="00DD1B08">
      <w:pPr>
        <w:jc w:val="both"/>
      </w:pPr>
      <w:r>
        <w:t xml:space="preserve">While homograph spoofing is a phishing attack, </w:t>
      </w:r>
      <w:r w:rsidR="00E26492">
        <w:t xml:space="preserve">measures can be taken to ensure that the risk is reduced for staff. One easy way would be to ensure web browsers on staff computers are kept </w:t>
      </w:r>
      <w:r w:rsidR="007458AF">
        <w:t>up to date meaning correct measures are implemented to prevent this – such as to prohibit domain names that mix letters from different alphabets.</w:t>
      </w:r>
      <w:sdt>
        <w:sdtPr>
          <w:id w:val="470566688"/>
          <w:citation/>
        </w:sdtPr>
        <w:sdtEndPr/>
        <w:sdtContent>
          <w:r w:rsidR="007458AF">
            <w:fldChar w:fldCharType="begin"/>
          </w:r>
          <w:r w:rsidR="000E4B7A">
            <w:instrText xml:space="preserve">CITATION Gab021 \l 2057 </w:instrText>
          </w:r>
          <w:r w:rsidR="007458AF">
            <w:fldChar w:fldCharType="separate"/>
          </w:r>
          <w:r w:rsidR="001074D9">
            <w:rPr>
              <w:noProof/>
            </w:rPr>
            <w:t xml:space="preserve"> (Gabrilovich &amp; Gontmakher, 2002)</w:t>
          </w:r>
          <w:r w:rsidR="007458AF">
            <w:fldChar w:fldCharType="end"/>
          </w:r>
        </w:sdtContent>
      </w:sdt>
    </w:p>
    <w:p w14:paraId="156542EE" w14:textId="3C829E43" w:rsidR="00DD1B08" w:rsidRDefault="00DD1B08" w:rsidP="00DD1B08">
      <w:pPr>
        <w:pStyle w:val="Heading2"/>
        <w:jc w:val="center"/>
      </w:pPr>
      <w:bookmarkStart w:id="34" w:name="_Toc70011079"/>
      <w:r>
        <w:t>Evidence</w:t>
      </w:r>
      <w:bookmarkEnd w:id="34"/>
    </w:p>
    <w:p w14:paraId="3513326A" w14:textId="7DA7F683" w:rsidR="00CD6EA5" w:rsidRDefault="00CD6EA5" w:rsidP="00590024"/>
    <w:p w14:paraId="2FA9088F" w14:textId="41E5D4D2" w:rsidR="00BD1C47" w:rsidRDefault="00BD1C47" w:rsidP="001D476D">
      <w:pPr>
        <w:pStyle w:val="Heading1"/>
        <w:jc w:val="center"/>
      </w:pPr>
      <w:bookmarkStart w:id="35" w:name="_Toc70011080"/>
      <w:r>
        <w:t xml:space="preserve">Reference: </w:t>
      </w:r>
      <w:r w:rsidR="00D73D1D">
        <w:t xml:space="preserve">Virtual </w:t>
      </w:r>
      <w:r w:rsidR="001D476D">
        <w:t>Private</w:t>
      </w:r>
      <w:r w:rsidR="00D73D1D">
        <w:t xml:space="preserve"> </w:t>
      </w:r>
      <w:r w:rsidR="001D476D">
        <w:t>Network</w:t>
      </w:r>
      <w:r w:rsidR="00D73D1D">
        <w:t xml:space="preserve"> </w:t>
      </w:r>
      <w:r w:rsidR="001D476D">
        <w:t>(VPN)</w:t>
      </w:r>
      <w:bookmarkEnd w:id="35"/>
    </w:p>
    <w:p w14:paraId="2922517C" w14:textId="77777777" w:rsidR="001D476D" w:rsidRPr="001D476D" w:rsidRDefault="001D476D" w:rsidP="001D476D"/>
    <w:p w14:paraId="2373885F" w14:textId="51B831BE" w:rsidR="005546D3" w:rsidRDefault="001D476D" w:rsidP="005546D3">
      <w:pPr>
        <w:pStyle w:val="Heading2"/>
        <w:jc w:val="center"/>
      </w:pPr>
      <w:bookmarkStart w:id="36" w:name="_Toc70011081"/>
      <w:r>
        <w:t>Claim</w:t>
      </w:r>
      <w:bookmarkEnd w:id="36"/>
    </w:p>
    <w:p w14:paraId="22592F3A" w14:textId="77777777" w:rsidR="001E3FB7" w:rsidRPr="001E3FB7" w:rsidRDefault="001E3FB7" w:rsidP="001E3FB7"/>
    <w:p w14:paraId="2DF1E490" w14:textId="00B076C4" w:rsidR="001D476D" w:rsidRDefault="002A2B51" w:rsidP="004B6D7B">
      <w:pPr>
        <w:jc w:val="both"/>
      </w:pPr>
      <w:r>
        <w:t xml:space="preserve">The VPN </w:t>
      </w:r>
      <w:r w:rsidR="000A61D6">
        <w:t xml:space="preserve">server </w:t>
      </w:r>
      <w:r>
        <w:t>being used will be OpenVPN</w:t>
      </w:r>
      <w:r w:rsidR="00BD1570">
        <w:t xml:space="preserve">. The server </w:t>
      </w:r>
      <w:r w:rsidR="007A5AC6">
        <w:t xml:space="preserve">has been configured </w:t>
      </w:r>
      <w:r w:rsidR="004C1F28">
        <w:t xml:space="preserve">to allow external employees the ability to access </w:t>
      </w:r>
      <w:r w:rsidR="001A0F13">
        <w:t>the internal network via an encrypted tunnel.</w:t>
      </w:r>
      <w:r w:rsidR="002353CC">
        <w:t xml:space="preserve"> The clients will have access to </w:t>
      </w:r>
      <w:r w:rsidR="00D90FCA">
        <w:t xml:space="preserve">the internal </w:t>
      </w:r>
      <w:r w:rsidR="000A61D6">
        <w:t xml:space="preserve">Web, </w:t>
      </w:r>
      <w:r w:rsidR="00D90FCA">
        <w:t>Mail and LDAP servers</w:t>
      </w:r>
      <w:r w:rsidR="00544119">
        <w:t>.</w:t>
      </w:r>
    </w:p>
    <w:p w14:paraId="69523952" w14:textId="75F0266F" w:rsidR="00544119" w:rsidRDefault="00DB20CF" w:rsidP="004B6D7B">
      <w:pPr>
        <w:pStyle w:val="Heading3"/>
        <w:jc w:val="both"/>
      </w:pPr>
      <w:bookmarkStart w:id="37" w:name="_Toc70011082"/>
      <w:r>
        <w:lastRenderedPageBreak/>
        <w:t>OpenVPN Authentication</w:t>
      </w:r>
      <w:bookmarkEnd w:id="37"/>
    </w:p>
    <w:p w14:paraId="0054A53E" w14:textId="4F15F5BC" w:rsidR="006E45A1" w:rsidRDefault="006E45A1" w:rsidP="004B6D7B">
      <w:pPr>
        <w:jc w:val="both"/>
      </w:pPr>
      <w:r>
        <w:t>OpenVPN use</w:t>
      </w:r>
      <w:r w:rsidR="009E7D35">
        <w:t>s</w:t>
      </w:r>
      <w:r>
        <w:t xml:space="preserve"> multi-factor authentication which is typically manage</w:t>
      </w:r>
      <w:r w:rsidR="008735C9">
        <w:t>d</w:t>
      </w:r>
      <w:r>
        <w:t xml:space="preserve"> with a token. This can be something like an RSA SecureID hardware token, or it can be a </w:t>
      </w:r>
      <w:r w:rsidR="008735C9">
        <w:t xml:space="preserve">device </w:t>
      </w:r>
      <w:r>
        <w:t>such as your mobile phone.</w:t>
      </w:r>
    </w:p>
    <w:p w14:paraId="0E4FE3D8" w14:textId="23C99D47" w:rsidR="006E45A1" w:rsidRDefault="006E45A1" w:rsidP="004B6D7B">
      <w:pPr>
        <w:jc w:val="both"/>
      </w:pPr>
      <w:r>
        <w:t xml:space="preserve">The initial implementation using cell phones, was a </w:t>
      </w:r>
      <w:r w:rsidR="008735C9">
        <w:t>4-to-6-digit</w:t>
      </w:r>
      <w:r>
        <w:t xml:space="preserve"> number calculated by the vendor or site, sent as a text message. The end-user </w:t>
      </w:r>
      <w:r w:rsidR="007B7BE1">
        <w:t>would then enter</w:t>
      </w:r>
      <w:r>
        <w:t xml:space="preserve"> this number after already successfully entering their username and password as a validation code. This code can use either a random number generator that the site tracks temporarily or one of the HOTP/TOTP methods</w:t>
      </w:r>
      <w:r w:rsidR="007B7BE1">
        <w:t>.</w:t>
      </w:r>
      <w:sdt>
        <w:sdtPr>
          <w:id w:val="2040778771"/>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40D94CE7" w14:textId="358EF803" w:rsidR="006E45A1" w:rsidRDefault="00593D28" w:rsidP="004B6D7B">
      <w:pPr>
        <w:jc w:val="both"/>
      </w:pPr>
      <w:r>
        <w:t>Now</w:t>
      </w:r>
      <w:r w:rsidR="009E7D35">
        <w:t>a</w:t>
      </w:r>
      <w:r>
        <w:t xml:space="preserve">days </w:t>
      </w:r>
      <w:r w:rsidR="006E45A1">
        <w:t xml:space="preserve">with </w:t>
      </w:r>
      <w:r w:rsidR="001F3756">
        <w:t>mobile</w:t>
      </w:r>
      <w:r w:rsidR="006E45A1">
        <w:t xml:space="preserve"> phones </w:t>
      </w:r>
      <w:r w:rsidR="001F3756">
        <w:t>can be used to access</w:t>
      </w:r>
      <w:r w:rsidR="006E45A1">
        <w:t xml:space="preserve"> an app to generate a code. Google Authenticator is common, along with commercial MFA vendor tools like Okta. </w:t>
      </w:r>
      <w:r>
        <w:t>Both</w:t>
      </w:r>
      <w:r w:rsidR="006E45A1">
        <w:t xml:space="preserve"> services use a protocol TOTP (Time-based One-Time Passwords) and HOTP (HMAC-based One-Time Passwords).</w:t>
      </w:r>
      <w:r>
        <w:t xml:space="preserve"> </w:t>
      </w:r>
      <w:sdt>
        <w:sdtPr>
          <w:id w:val="-1507822201"/>
          <w:citation/>
        </w:sdtPr>
        <w:sdtEndPr/>
        <w:sdtContent>
          <w:r>
            <w:fldChar w:fldCharType="begin"/>
          </w:r>
          <w:r>
            <w:instrText xml:space="preserve"> CITATION Eric \l 2057 </w:instrText>
          </w:r>
          <w:r>
            <w:fldChar w:fldCharType="separate"/>
          </w:r>
          <w:r w:rsidR="001074D9">
            <w:rPr>
              <w:noProof/>
            </w:rPr>
            <w:t>(Crist, n.d.)</w:t>
          </w:r>
          <w:r>
            <w:fldChar w:fldCharType="end"/>
          </w:r>
        </w:sdtContent>
      </w:sdt>
    </w:p>
    <w:p w14:paraId="5D2704BF" w14:textId="78E74433" w:rsidR="00CD6EA5" w:rsidRDefault="006E45A1" w:rsidP="004B6D7B">
      <w:pPr>
        <w:jc w:val="both"/>
      </w:pPr>
      <w:r>
        <w:t xml:space="preserve">The </w:t>
      </w:r>
      <w:r w:rsidR="001523F4">
        <w:t>main</w:t>
      </w:r>
      <w:r>
        <w:t xml:space="preserve"> difference between these</w:t>
      </w:r>
      <w:r w:rsidR="001523F4">
        <w:t xml:space="preserve"> two</w:t>
      </w:r>
      <w:r>
        <w:t xml:space="preserve"> mechanisms is </w:t>
      </w:r>
      <w:r w:rsidR="001523F4">
        <w:t>where and how</w:t>
      </w:r>
      <w:r>
        <w:t xml:space="preserve"> the validation code or one-time password is </w:t>
      </w:r>
      <w:r w:rsidR="001523F4">
        <w:t>calculated or communicated</w:t>
      </w:r>
      <w:r>
        <w:t xml:space="preserve">. </w:t>
      </w:r>
      <w:r w:rsidR="00D2087B">
        <w:t>With TOTP</w:t>
      </w:r>
      <w:r>
        <w:t xml:space="preserve">, SMS messages can </w:t>
      </w:r>
      <w:r w:rsidR="001523F4">
        <w:t xml:space="preserve">potentially </w:t>
      </w:r>
      <w:r>
        <w:t>be stolen via SIM hijacking or other</w:t>
      </w:r>
      <w:r w:rsidR="001523F4">
        <w:t xml:space="preserve"> malicious</w:t>
      </w:r>
      <w:r>
        <w:t xml:space="preserve"> methods and rel</w:t>
      </w:r>
      <w:r w:rsidR="009E7D35">
        <w:t>y</w:t>
      </w:r>
      <w:r>
        <w:t xml:space="preserve"> on a </w:t>
      </w:r>
      <w:r w:rsidR="001523F4">
        <w:t xml:space="preserve">reliable </w:t>
      </w:r>
      <w:r>
        <w:t xml:space="preserve">cellular or data connection to the receiving device. The </w:t>
      </w:r>
      <w:r w:rsidR="001523F4">
        <w:t>other</w:t>
      </w:r>
      <w:r>
        <w:t xml:space="preserve"> mechanism requires no network connection on the device, calculating either the challenge or the response.</w:t>
      </w:r>
      <w:sdt>
        <w:sdtPr>
          <w:id w:val="-213734818"/>
          <w:citation/>
        </w:sdtPr>
        <w:sdtEndPr/>
        <w:sdtContent>
          <w:r w:rsidR="00593D28">
            <w:fldChar w:fldCharType="begin"/>
          </w:r>
          <w:r w:rsidR="00593D28">
            <w:instrText xml:space="preserve"> CITATION Eric \l 2057 </w:instrText>
          </w:r>
          <w:r w:rsidR="00593D28">
            <w:fldChar w:fldCharType="separate"/>
          </w:r>
          <w:r w:rsidR="001074D9">
            <w:rPr>
              <w:noProof/>
            </w:rPr>
            <w:t xml:space="preserve"> (Crist, n.d.)</w:t>
          </w:r>
          <w:r w:rsidR="00593D28">
            <w:fldChar w:fldCharType="end"/>
          </w:r>
        </w:sdtContent>
      </w:sdt>
    </w:p>
    <w:p w14:paraId="29AB4CDD" w14:textId="63A381C8" w:rsidR="00F84FCC" w:rsidRDefault="00F77DAB" w:rsidP="005774A1">
      <w:pPr>
        <w:pStyle w:val="Heading2"/>
        <w:jc w:val="center"/>
      </w:pPr>
      <w:bookmarkStart w:id="38" w:name="_Toc70011083"/>
      <w:r>
        <w:t>Evidence</w:t>
      </w:r>
      <w:bookmarkEnd w:id="38"/>
    </w:p>
    <w:p w14:paraId="65282403" w14:textId="25EB21F8" w:rsidR="00A51C3F" w:rsidRDefault="00F84FCC" w:rsidP="005774A1">
      <w:pPr>
        <w:pStyle w:val="Heading1"/>
        <w:jc w:val="center"/>
      </w:pPr>
      <w:bookmarkStart w:id="39" w:name="_Toc70011084"/>
      <w:r>
        <w:t>Reference: Mail</w:t>
      </w:r>
      <w:bookmarkEnd w:id="39"/>
    </w:p>
    <w:p w14:paraId="4882E476" w14:textId="77777777" w:rsidR="005774A1" w:rsidRPr="005774A1" w:rsidRDefault="005774A1" w:rsidP="005774A1"/>
    <w:p w14:paraId="42A080DC" w14:textId="55CCE4C3" w:rsidR="00A51C3F" w:rsidRDefault="00A51C3F" w:rsidP="00A51C3F">
      <w:pPr>
        <w:pStyle w:val="Heading2"/>
        <w:jc w:val="center"/>
      </w:pPr>
      <w:bookmarkStart w:id="40" w:name="_Toc70011085"/>
      <w:r>
        <w:t>Claim</w:t>
      </w:r>
      <w:bookmarkEnd w:id="40"/>
    </w:p>
    <w:p w14:paraId="3070F91D" w14:textId="77777777" w:rsidR="00191D7A" w:rsidRPr="00191D7A" w:rsidRDefault="00191D7A" w:rsidP="00191D7A"/>
    <w:p w14:paraId="100B8C3A" w14:textId="378550E1" w:rsidR="00CD6EA5" w:rsidRDefault="00DD170D" w:rsidP="00590024">
      <w:r>
        <w:t xml:space="preserve">The </w:t>
      </w:r>
      <w:r w:rsidR="00AB12DC">
        <w:t>M</w:t>
      </w:r>
      <w:r>
        <w:t xml:space="preserve">ail server will run all mail clients on </w:t>
      </w:r>
      <w:r w:rsidR="0006217F">
        <w:t>MEME’S</w:t>
      </w:r>
      <w:r>
        <w:t xml:space="preserve"> internal network</w:t>
      </w:r>
      <w:r w:rsidR="0006217F">
        <w:t xml:space="preserve">. </w:t>
      </w:r>
      <w:r w:rsidR="00921F88">
        <w:t xml:space="preserve">The server will use Simple Mail Transfer Protocol </w:t>
      </w:r>
      <w:r w:rsidR="004D4A80">
        <w:t>(SMTP</w:t>
      </w:r>
      <w:r w:rsidR="00324222">
        <w:t>S</w:t>
      </w:r>
      <w:r w:rsidR="004D4A80">
        <w:t>)</w:t>
      </w:r>
      <w:r w:rsidR="00DB5B6D">
        <w:t xml:space="preserve"> to allow clients to submit mail requests. </w:t>
      </w:r>
      <w:r w:rsidR="001438F3">
        <w:t>Internet Message Access Protocol Secure (</w:t>
      </w:r>
      <w:r w:rsidR="00DB5B6D">
        <w:t>IMAPS</w:t>
      </w:r>
      <w:r w:rsidR="001438F3">
        <w:t xml:space="preserve">) will be used to retrieve </w:t>
      </w:r>
      <w:r w:rsidR="00A41C6A">
        <w:t>mail.</w:t>
      </w:r>
      <w:r w:rsidR="00665CA9">
        <w:t xml:space="preserve"> TLS is used for </w:t>
      </w:r>
      <w:r w:rsidR="000E7FFE">
        <w:t>two</w:t>
      </w:r>
      <w:r w:rsidR="00665CA9">
        <w:t xml:space="preserve"> protocols to stop malicious attempts </w:t>
      </w:r>
      <w:r w:rsidR="0028064E">
        <w:t>of reading the content of the emails</w:t>
      </w:r>
      <w:r w:rsidR="000A61D6">
        <w:t xml:space="preserve"> during transit.</w:t>
      </w:r>
    </w:p>
    <w:p w14:paraId="6EBE14E4" w14:textId="757725D6" w:rsidR="002C2F48" w:rsidRDefault="002C2F48" w:rsidP="00590024">
      <w:r>
        <w:t>For mail</w:t>
      </w:r>
      <w:r w:rsidR="00DD0BD8">
        <w:t xml:space="preserve"> on the internal network</w:t>
      </w:r>
      <w:r>
        <w:t xml:space="preserve"> to the </w:t>
      </w:r>
      <w:proofErr w:type="gramStart"/>
      <w:r>
        <w:t>meme.cyber</w:t>
      </w:r>
      <w:proofErr w:type="gramEnd"/>
      <w:r>
        <w:t xml:space="preserve">.test domain, the system stops </w:t>
      </w:r>
      <w:r w:rsidR="00196682">
        <w:t>at this point.</w:t>
      </w:r>
      <w:r>
        <w:t xml:space="preserve"> </w:t>
      </w:r>
      <w:r w:rsidR="00196682">
        <w:t>M</w:t>
      </w:r>
      <w:r>
        <w:t xml:space="preserve">ail is </w:t>
      </w:r>
      <w:r w:rsidR="00196682">
        <w:t xml:space="preserve">then </w:t>
      </w:r>
      <w:r>
        <w:t xml:space="preserve">stored on the server and retrieved when employees refresh their web clients. For </w:t>
      </w:r>
      <w:r w:rsidR="00196682">
        <w:t xml:space="preserve">any </w:t>
      </w:r>
      <w:r>
        <w:t>mail</w:t>
      </w:r>
      <w:r w:rsidR="00196682">
        <w:t xml:space="preserve"> going</w:t>
      </w:r>
      <w:r>
        <w:t xml:space="preserve"> to external domains, the server forwards the mail over SMTPS to the mail relay in the DMZ before that relays the mail to a public mail server </w:t>
      </w:r>
      <w:r w:rsidR="00EE723D">
        <w:t>looking to towards</w:t>
      </w:r>
      <w:r>
        <w:t xml:space="preserve"> the internet, where the intended recipient can retrieve </w:t>
      </w:r>
      <w:r w:rsidR="00EE723D">
        <w:t>it.</w:t>
      </w:r>
      <w:r w:rsidR="00245020">
        <w:t xml:space="preserve"> This also happens in reverse with the relay listening for incoming </w:t>
      </w:r>
      <w:r w:rsidR="00324039">
        <w:t>mail f</w:t>
      </w:r>
      <w:r w:rsidR="0099394E">
        <w:t>ro</w:t>
      </w:r>
      <w:r w:rsidR="00324039">
        <w:t xml:space="preserve">m a designated public server. </w:t>
      </w:r>
    </w:p>
    <w:p w14:paraId="3CF52362" w14:textId="1EDA0E07" w:rsidR="005F28E7" w:rsidRDefault="005F28E7" w:rsidP="005F28E7">
      <w:pPr>
        <w:pStyle w:val="Heading2"/>
        <w:jc w:val="center"/>
      </w:pPr>
      <w:bookmarkStart w:id="41" w:name="_Toc70011086"/>
      <w:r>
        <w:t>Evidence</w:t>
      </w:r>
      <w:bookmarkEnd w:id="41"/>
    </w:p>
    <w:p w14:paraId="2E58E7EE" w14:textId="23C65095" w:rsidR="005F28E7" w:rsidRDefault="005F28E7" w:rsidP="005F28E7"/>
    <w:p w14:paraId="0A0E23AC" w14:textId="58A3EE53" w:rsidR="005F28E7" w:rsidRDefault="005F28E7" w:rsidP="00DD2AEF">
      <w:pPr>
        <w:pStyle w:val="Heading1"/>
        <w:jc w:val="center"/>
      </w:pPr>
      <w:bookmarkStart w:id="42" w:name="_Toc70011087"/>
      <w:r>
        <w:t xml:space="preserve">Reference: Dynamic Host </w:t>
      </w:r>
      <w:r w:rsidR="00187B4F">
        <w:t>Configuration</w:t>
      </w:r>
      <w:r>
        <w:t xml:space="preserve"> Protocol </w:t>
      </w:r>
      <w:r w:rsidR="00187B4F">
        <w:t>(DHCP)</w:t>
      </w:r>
      <w:bookmarkEnd w:id="42"/>
    </w:p>
    <w:p w14:paraId="23FAC90F" w14:textId="6700154B" w:rsidR="00DD2AEF" w:rsidRDefault="00DD2AEF" w:rsidP="00DD2AEF"/>
    <w:p w14:paraId="093DDE14" w14:textId="25F270B5" w:rsidR="00DD2AEF" w:rsidRDefault="00DD2AEF" w:rsidP="00DD2AEF">
      <w:pPr>
        <w:pStyle w:val="Heading2"/>
        <w:jc w:val="center"/>
      </w:pPr>
      <w:bookmarkStart w:id="43" w:name="_Toc70011088"/>
      <w:r>
        <w:t>Claim</w:t>
      </w:r>
      <w:bookmarkEnd w:id="43"/>
    </w:p>
    <w:p w14:paraId="60DA8939" w14:textId="3ACF35C3" w:rsidR="00DD2AEF" w:rsidRDefault="00DD2AEF" w:rsidP="00DD2AEF"/>
    <w:p w14:paraId="3A4E3C74" w14:textId="5C3D3F6C" w:rsidR="00DD2AEF" w:rsidRPr="00391B54" w:rsidRDefault="005E6137" w:rsidP="00391B54">
      <w:pPr>
        <w:jc w:val="both"/>
      </w:pPr>
      <w:r w:rsidRPr="00391B54">
        <w:t xml:space="preserve">DHCP helps with the workload of network administrators by using </w:t>
      </w:r>
      <w:r w:rsidR="00E65741" w:rsidRPr="00391B54">
        <w:t xml:space="preserve">the </w:t>
      </w:r>
      <w:r w:rsidRPr="00391B54">
        <w:t>Int-DNS</w:t>
      </w:r>
      <w:r w:rsidR="00E65741" w:rsidRPr="00391B54">
        <w:t xml:space="preserve"> server in MEME’s network </w:t>
      </w:r>
      <w:r w:rsidRPr="00391B54">
        <w:t xml:space="preserve">to automatically assign IP addresses to machines. It also provides machines with the correct </w:t>
      </w:r>
      <w:r w:rsidR="00E65741" w:rsidRPr="00391B54">
        <w:t>routing and gateway</w:t>
      </w:r>
      <w:r w:rsidRPr="00391B54">
        <w:t xml:space="preserve"> information.</w:t>
      </w:r>
    </w:p>
    <w:p w14:paraId="4577CB51" w14:textId="6E211E9B" w:rsidR="00391B54" w:rsidRDefault="00AE3903" w:rsidP="00391B54">
      <w:pPr>
        <w:pStyle w:val="Heading3"/>
      </w:pPr>
      <w:bookmarkStart w:id="44" w:name="_Toc70011089"/>
      <w:r w:rsidRPr="00391B54">
        <w:lastRenderedPageBreak/>
        <w:t>DHCP security</w:t>
      </w:r>
      <w:bookmarkEnd w:id="44"/>
    </w:p>
    <w:p w14:paraId="07A00730" w14:textId="26A18336" w:rsidR="00391B54" w:rsidRDefault="00A9056C" w:rsidP="00391B54">
      <w:r w:rsidRPr="00A9056C">
        <w:t>DHCP is a protocol that do</w:t>
      </w:r>
      <w:r>
        <w:t>es</w:t>
      </w:r>
      <w:r w:rsidRPr="00A9056C">
        <w:t xml:space="preserve"> not need authentication from the client, any user within or outside the network can obtain a lease of IP. This can reveal data </w:t>
      </w:r>
      <w:r>
        <w:t>such as the</w:t>
      </w:r>
      <w:r w:rsidRPr="00A9056C">
        <w:t xml:space="preserve"> DNS server IP or server data to the unauthori</w:t>
      </w:r>
      <w:r>
        <w:t>s</w:t>
      </w:r>
      <w:r w:rsidRPr="00A9056C">
        <w:t xml:space="preserve">ed user, compromising the </w:t>
      </w:r>
      <w:r>
        <w:t>security of the network</w:t>
      </w:r>
      <w:r w:rsidRPr="00A9056C">
        <w:t>.</w:t>
      </w:r>
      <w:r>
        <w:t xml:space="preserve"> Attackers</w:t>
      </w:r>
      <w:r w:rsidRPr="00A9056C">
        <w:t xml:space="preserve"> physical access to the DHCP-enabled network can instigate a denial-of-service attack on DHCP servers by flooding the server with lease requests, thereby depleting the number of leases that are available to other DHCP clients.</w:t>
      </w:r>
      <w:sdt>
        <w:sdtPr>
          <w:id w:val="-2120206593"/>
          <w:citation/>
        </w:sdtPr>
        <w:sdtEndPr/>
        <w:sdtContent>
          <w:r w:rsidR="004A5335">
            <w:fldChar w:fldCharType="begin"/>
          </w:r>
          <w:r w:rsidR="004A5335">
            <w:instrText xml:space="preserve"> CITATION CIO16 \l 2057 </w:instrText>
          </w:r>
          <w:r w:rsidR="004A5335">
            <w:fldChar w:fldCharType="separate"/>
          </w:r>
          <w:r w:rsidR="001074D9">
            <w:rPr>
              <w:noProof/>
            </w:rPr>
            <w:t xml:space="preserve"> (CIOReview, 2016)</w:t>
          </w:r>
          <w:r w:rsidR="004A5335">
            <w:fldChar w:fldCharType="end"/>
          </w:r>
        </w:sdtContent>
      </w:sdt>
    </w:p>
    <w:p w14:paraId="4BD3D9B4" w14:textId="0DA6602B" w:rsidR="0093301C" w:rsidRDefault="00FD3602" w:rsidP="00391B54">
      <w:r>
        <w:t>The</w:t>
      </w:r>
      <w:r w:rsidR="00902BFC">
        <w:t xml:space="preserve">re are many </w:t>
      </w:r>
      <w:r w:rsidR="00B57412">
        <w:t>attacks</w:t>
      </w:r>
      <w:r w:rsidRPr="00FD3602">
        <w:t xml:space="preserve"> on DHCP </w:t>
      </w:r>
      <w:r w:rsidR="00902BFC">
        <w:t xml:space="preserve">such as </w:t>
      </w:r>
      <w:r w:rsidRPr="00FD3602">
        <w:t xml:space="preserve">the DHCP starvation attack, where the hacker can exhaust the address space available to the DHCP servers for a particular </w:t>
      </w:r>
      <w:r w:rsidR="00795E07">
        <w:t>period</w:t>
      </w:r>
      <w:r w:rsidRPr="00FD3602">
        <w:t>. This type of attack is carried out by broadcasting DHCP requests with spoofed MAC addresses. DHCP snooping, the DHCP security feature that provides network security by filtering DHCP messages</w:t>
      </w:r>
      <w:r w:rsidR="00B57412">
        <w:t xml:space="preserve"> that are not trusted</w:t>
      </w:r>
      <w:r w:rsidRPr="00FD3602">
        <w:t xml:space="preserve"> and by creating and maintaining a DHCP snooping binding database, is also exploited by hackers to gain access.</w:t>
      </w:r>
      <w:sdt>
        <w:sdtPr>
          <w:id w:val="1991047076"/>
          <w:citation/>
        </w:sdtPr>
        <w:sdtEndPr/>
        <w:sdtContent>
          <w:r>
            <w:fldChar w:fldCharType="begin"/>
          </w:r>
          <w:r>
            <w:instrText xml:space="preserve"> CITATION CIO16 \l 2057 </w:instrText>
          </w:r>
          <w:r>
            <w:fldChar w:fldCharType="separate"/>
          </w:r>
          <w:r w:rsidR="001074D9">
            <w:rPr>
              <w:noProof/>
            </w:rPr>
            <w:t xml:space="preserve"> (CIOReview, 2016)</w:t>
          </w:r>
          <w:r>
            <w:fldChar w:fldCharType="end"/>
          </w:r>
        </w:sdtContent>
      </w:sdt>
    </w:p>
    <w:p w14:paraId="3ADF604B" w14:textId="5A2FA3E5" w:rsidR="0093301C" w:rsidRDefault="0093301C" w:rsidP="0093301C">
      <w:pPr>
        <w:pStyle w:val="Heading3"/>
      </w:pPr>
      <w:bookmarkStart w:id="45" w:name="_Toc70011090"/>
      <w:r>
        <w:t>DHCP network configuration</w:t>
      </w:r>
      <w:bookmarkEnd w:id="45"/>
      <w:r>
        <w:t xml:space="preserve"> </w:t>
      </w:r>
    </w:p>
    <w:p w14:paraId="32B2174C" w14:textId="2F13D299" w:rsidR="008F709F" w:rsidRPr="00391B54" w:rsidRDefault="008F709F" w:rsidP="00391B54">
      <w:r>
        <w:t xml:space="preserve">To help protect against these </w:t>
      </w:r>
      <w:r w:rsidR="00C40B53">
        <w:t>attacks measure must be taken. P</w:t>
      </w:r>
      <w:r w:rsidRPr="008F709F">
        <w:t>roper physical security protocols for the hardware components like the server, switches and routers can limit unauthori</w:t>
      </w:r>
      <w:r w:rsidR="00C40B53">
        <w:t>s</w:t>
      </w:r>
      <w:r w:rsidRPr="008F709F">
        <w:t>ed access into the server system. Restricting wireless access for</w:t>
      </w:r>
      <w:r w:rsidR="00931D15">
        <w:t xml:space="preserve"> non-authorised</w:t>
      </w:r>
      <w:r w:rsidRPr="008F709F">
        <w:t xml:space="preserve"> individuals </w:t>
      </w:r>
      <w:r w:rsidR="00931D15">
        <w:t>internal or external of</w:t>
      </w:r>
      <w:r w:rsidRPr="008F709F">
        <w:t xml:space="preserve"> the system by maintaining the user access policies can also</w:t>
      </w:r>
      <w:r w:rsidR="00A730FC">
        <w:t xml:space="preserve"> improve</w:t>
      </w:r>
      <w:r w:rsidRPr="008F709F">
        <w:t xml:space="preserve"> </w:t>
      </w:r>
      <w:r w:rsidR="00A730FC">
        <w:t xml:space="preserve">the </w:t>
      </w:r>
      <w:r w:rsidRPr="008F709F">
        <w:t>security perimeter.</w:t>
      </w:r>
      <w:sdt>
        <w:sdtPr>
          <w:id w:val="1263646466"/>
          <w:citation/>
        </w:sdtPr>
        <w:sdtEndPr/>
        <w:sdtContent>
          <w:r w:rsidR="00C40B53">
            <w:fldChar w:fldCharType="begin"/>
          </w:r>
          <w:r w:rsidR="00C40B53">
            <w:instrText xml:space="preserve"> CITATION CIO16 \l 2057 </w:instrText>
          </w:r>
          <w:r w:rsidR="00C40B53">
            <w:fldChar w:fldCharType="separate"/>
          </w:r>
          <w:r w:rsidR="001074D9">
            <w:rPr>
              <w:noProof/>
            </w:rPr>
            <w:t xml:space="preserve"> (CIOReview, 2016)</w:t>
          </w:r>
          <w:r w:rsidR="00C40B53">
            <w:fldChar w:fldCharType="end"/>
          </w:r>
        </w:sdtContent>
      </w:sdt>
    </w:p>
    <w:p w14:paraId="3CE5F04D" w14:textId="1C95CC70" w:rsidR="00391B54" w:rsidRPr="00391B54" w:rsidRDefault="00E73CD5" w:rsidP="00391B54">
      <w:r>
        <w:t xml:space="preserve">DHCP is however located on a different broadcast domain </w:t>
      </w:r>
      <w:r w:rsidR="00FD618C">
        <w:t>to the Employees and Managerial subnets</w:t>
      </w:r>
      <w:r w:rsidR="0088697E">
        <w:t>. The Int-Router must have the ability to re</w:t>
      </w:r>
      <w:r w:rsidR="00605E71">
        <w:t>ciprocate</w:t>
      </w:r>
      <w:r w:rsidR="0088697E">
        <w:t xml:space="preserve"> ingress DHCP broadcasts </w:t>
      </w:r>
      <w:r w:rsidR="00605E71">
        <w:t>from the</w:t>
      </w:r>
      <w:r w:rsidR="0088697E">
        <w:t xml:space="preserve"> interface </w:t>
      </w:r>
      <w:r w:rsidR="00605E71">
        <w:t>towards</w:t>
      </w:r>
      <w:r w:rsidR="0088697E">
        <w:t xml:space="preserve"> the Servers zone with unicast </w:t>
      </w:r>
      <w:r w:rsidR="00605E71">
        <w:t xml:space="preserve">(this </w:t>
      </w:r>
      <w:r w:rsidR="0088697E">
        <w:t>must be a DHCP relay agent</w:t>
      </w:r>
      <w:r w:rsidR="00605E71">
        <w:t>)</w:t>
      </w:r>
      <w:r w:rsidR="0088697E">
        <w:t>.</w:t>
      </w:r>
    </w:p>
    <w:p w14:paraId="63CD4B41" w14:textId="0B49721B" w:rsidR="00191D7A" w:rsidRDefault="006164D1" w:rsidP="00590024">
      <w:r>
        <w:t xml:space="preserve">The main network machines, such as routers, will have static IP addresses for </w:t>
      </w:r>
      <w:r w:rsidR="00655392">
        <w:t xml:space="preserve">the </w:t>
      </w:r>
      <w:r>
        <w:t xml:space="preserve">routing table. Critical servers have static addresses such that client configuration files do not need to rely on domain names. Safety-critical infrastructure is also static. This </w:t>
      </w:r>
      <w:r w:rsidR="009F6D2D">
        <w:t xml:space="preserve">means that it will immediately start </w:t>
      </w:r>
      <w:r>
        <w:t>network logging and intrusion detection</w:t>
      </w:r>
      <w:r w:rsidR="009F6D2D">
        <w:t>.</w:t>
      </w:r>
    </w:p>
    <w:p w14:paraId="3E4FA3CF" w14:textId="7FD7AA50" w:rsidR="000E7FFE" w:rsidRDefault="009C35B5" w:rsidP="009C35B5">
      <w:pPr>
        <w:pStyle w:val="Heading2"/>
        <w:jc w:val="center"/>
      </w:pPr>
      <w:bookmarkStart w:id="46" w:name="_Toc70011091"/>
      <w:r>
        <w:t>Evidence</w:t>
      </w:r>
      <w:bookmarkEnd w:id="46"/>
    </w:p>
    <w:p w14:paraId="749A1D3F" w14:textId="5760EBC7" w:rsidR="00CD6EA5" w:rsidRDefault="00CD6EA5" w:rsidP="00590024"/>
    <w:p w14:paraId="01F21B51" w14:textId="400E9E42" w:rsidR="000F2CBC" w:rsidRDefault="000F2CBC" w:rsidP="00590024"/>
    <w:p w14:paraId="0BDA2DC9" w14:textId="4C1B4066" w:rsidR="000F2CBC" w:rsidRDefault="000F2CBC" w:rsidP="00590024"/>
    <w:p w14:paraId="4C8274BA" w14:textId="43C4DE15" w:rsidR="000F2CBC" w:rsidRDefault="000F2CBC" w:rsidP="00590024"/>
    <w:p w14:paraId="7288B5A6" w14:textId="0C14C26A" w:rsidR="000F2CBC" w:rsidRDefault="000F2CBC" w:rsidP="00590024"/>
    <w:p w14:paraId="137323EB" w14:textId="4335A5D1" w:rsidR="00544119" w:rsidRDefault="00544119" w:rsidP="00590024"/>
    <w:p w14:paraId="7C272CA5" w14:textId="05E8C176" w:rsidR="00544119" w:rsidRDefault="00544119" w:rsidP="00590024"/>
    <w:p w14:paraId="4D5287BC" w14:textId="722E1627" w:rsidR="00544119" w:rsidRDefault="00544119" w:rsidP="00590024"/>
    <w:p w14:paraId="02BD1065" w14:textId="77777777" w:rsidR="00391B54" w:rsidRDefault="00391B54" w:rsidP="00590024"/>
    <w:bookmarkStart w:id="47" w:name="_Toc70011092" w:displacedByCustomXml="next"/>
    <w:sdt>
      <w:sdtPr>
        <w:rPr>
          <w:rFonts w:asciiTheme="minorHAnsi" w:eastAsiaTheme="minorHAnsi" w:hAnsiTheme="minorHAnsi" w:cstheme="minorBidi"/>
          <w:color w:val="auto"/>
          <w:sz w:val="22"/>
          <w:szCs w:val="22"/>
        </w:rPr>
        <w:id w:val="654033386"/>
        <w:docPartObj>
          <w:docPartGallery w:val="Bibliographies"/>
          <w:docPartUnique/>
        </w:docPartObj>
      </w:sdtPr>
      <w:sdtEndPr/>
      <w:sdtContent>
        <w:p w14:paraId="48E0EC63" w14:textId="1FC5A7C0" w:rsidR="00CD6EA5" w:rsidRDefault="00CD6EA5" w:rsidP="006E5466">
          <w:pPr>
            <w:pStyle w:val="Heading1"/>
            <w:jc w:val="center"/>
          </w:pPr>
          <w:r>
            <w:t>References</w:t>
          </w:r>
          <w:bookmarkEnd w:id="47"/>
        </w:p>
        <w:p w14:paraId="7CC12C77" w14:textId="77777777" w:rsidR="006E5466" w:rsidRPr="006E5466" w:rsidRDefault="006E5466" w:rsidP="006E5466"/>
        <w:sdt>
          <w:sdtPr>
            <w:id w:val="-573587230"/>
            <w:bibliography/>
          </w:sdtPr>
          <w:sdtEndPr/>
          <w:sdtContent>
            <w:p w14:paraId="01C01C1C" w14:textId="77777777" w:rsidR="001074D9" w:rsidRDefault="00CD6EA5" w:rsidP="001074D9">
              <w:pPr>
                <w:pStyle w:val="Bibliography"/>
                <w:ind w:left="720" w:hanging="720"/>
                <w:rPr>
                  <w:noProof/>
                  <w:sz w:val="24"/>
                  <w:szCs w:val="24"/>
                </w:rPr>
              </w:pPr>
              <w:r>
                <w:fldChar w:fldCharType="begin"/>
              </w:r>
              <w:r>
                <w:instrText xml:space="preserve"> BIBLIOGRAPHY </w:instrText>
              </w:r>
              <w:r>
                <w:fldChar w:fldCharType="separate"/>
              </w:r>
              <w:r w:rsidR="001074D9">
                <w:rPr>
                  <w:noProof/>
                </w:rPr>
                <w:t xml:space="preserve">Burke, J. (2019, 7). </w:t>
              </w:r>
              <w:r w:rsidR="001074D9">
                <w:rPr>
                  <w:i/>
                  <w:iCs/>
                  <w:noProof/>
                </w:rPr>
                <w:t>domain name system (DNS)</w:t>
              </w:r>
              <w:r w:rsidR="001074D9">
                <w:rPr>
                  <w:noProof/>
                </w:rPr>
                <w:t>. Retrieved from searchnetworking: https://searchnetworking.techtarget.com/definition/domain-name-system#:~:text=The%20domain%20name%20system%20(DNS,uses%20to%20locate%20a%20website.</w:t>
              </w:r>
            </w:p>
            <w:p w14:paraId="42031279" w14:textId="77777777" w:rsidR="001074D9" w:rsidRDefault="001074D9" w:rsidP="001074D9">
              <w:pPr>
                <w:pStyle w:val="Bibliography"/>
                <w:ind w:left="720" w:hanging="720"/>
                <w:rPr>
                  <w:noProof/>
                </w:rPr>
              </w:pPr>
              <w:r>
                <w:rPr>
                  <w:noProof/>
                </w:rPr>
                <w:t xml:space="preserve">CIOReview. (2016, 8 3). </w:t>
              </w:r>
              <w:r>
                <w:rPr>
                  <w:i/>
                  <w:iCs/>
                  <w:noProof/>
                </w:rPr>
                <w:t>How to Secure a Network from DHCP Attacks</w:t>
              </w:r>
              <w:r>
                <w:rPr>
                  <w:noProof/>
                </w:rPr>
                <w:t>. Retrieved from cioreview: https://www.cioreview.com/news/how-to-secure-a-network-from-dhcp-attacks-nid-15482-cid-21.html#:~:text=DHCP%20Attacks%20and%20Security&amp;text=Since%20DHCP%20is%20a%20protocol,user%2C%20compromising%20the%20network's%20security.</w:t>
              </w:r>
            </w:p>
            <w:p w14:paraId="0AE87D8F" w14:textId="77777777" w:rsidR="001074D9" w:rsidRDefault="001074D9" w:rsidP="001074D9">
              <w:pPr>
                <w:pStyle w:val="Bibliography"/>
                <w:ind w:left="720" w:hanging="720"/>
                <w:rPr>
                  <w:noProof/>
                </w:rPr>
              </w:pPr>
              <w:r>
                <w:rPr>
                  <w:noProof/>
                </w:rPr>
                <w:t xml:space="preserve">Crist, E. F. (n.d.). </w:t>
              </w:r>
              <w:r>
                <w:rPr>
                  <w:i/>
                  <w:iCs/>
                  <w:noProof/>
                </w:rPr>
                <w:t>Multi-Factor Authentication with OpenVPN | Community Edition</w:t>
              </w:r>
              <w:r>
                <w:rPr>
                  <w:noProof/>
                </w:rPr>
                <w:t>. Retrieved from openvpn: https://openvpn.net/multi-factor-authentication-with-openvpn-community-edition/</w:t>
              </w:r>
            </w:p>
            <w:p w14:paraId="14259A03" w14:textId="77777777" w:rsidR="001074D9" w:rsidRDefault="001074D9" w:rsidP="001074D9">
              <w:pPr>
                <w:pStyle w:val="Bibliography"/>
                <w:ind w:left="720" w:hanging="720"/>
                <w:rPr>
                  <w:noProof/>
                </w:rPr>
              </w:pPr>
              <w:r>
                <w:rPr>
                  <w:noProof/>
                </w:rPr>
                <w:t xml:space="preserve">doubleoctopus. (n.d.). </w:t>
              </w:r>
              <w:r>
                <w:rPr>
                  <w:i/>
                  <w:iCs/>
                  <w:noProof/>
                </w:rPr>
                <w:t>DEMILITARIZED ZONE (DMZ)</w:t>
              </w:r>
              <w:r>
                <w:rPr>
                  <w:noProof/>
                </w:rPr>
                <w:t>. Retrieved from doubleoctopus: https://doubleoctopus.com/security-wiki/network-architecture/demilitarized-zone/#:~:text=A%20DMZ%2C%20short%20for%20demilitarized,isolated%20form%20the%20external%20network.</w:t>
              </w:r>
            </w:p>
            <w:p w14:paraId="01922E60" w14:textId="77777777" w:rsidR="001074D9" w:rsidRDefault="001074D9" w:rsidP="001074D9">
              <w:pPr>
                <w:pStyle w:val="Bibliography"/>
                <w:ind w:left="720" w:hanging="720"/>
                <w:rPr>
                  <w:noProof/>
                </w:rPr>
              </w:pPr>
              <w:r>
                <w:rPr>
                  <w:noProof/>
                </w:rPr>
                <w:t xml:space="preserve">Gabrilovich, E., &amp; Gontmakher, A. (2002). The Homograph Attack. </w:t>
              </w:r>
              <w:r>
                <w:rPr>
                  <w:i/>
                  <w:iCs/>
                  <w:noProof/>
                </w:rPr>
                <w:t>Communications of the ACM</w:t>
              </w:r>
              <w:r>
                <w:rPr>
                  <w:noProof/>
                </w:rPr>
                <w:t>, 128-130. doi:10.1145/503124.503156</w:t>
              </w:r>
            </w:p>
            <w:p w14:paraId="6009BEB6" w14:textId="77777777" w:rsidR="001074D9" w:rsidRDefault="001074D9" w:rsidP="001074D9">
              <w:pPr>
                <w:pStyle w:val="Bibliography"/>
                <w:ind w:left="720" w:hanging="720"/>
                <w:rPr>
                  <w:noProof/>
                </w:rPr>
              </w:pPr>
              <w:r>
                <w:rPr>
                  <w:noProof/>
                </w:rPr>
                <w:t xml:space="preserve">Hannay, P., &amp; Baatard, G. (2012). The 2011 IDN Homograph Attack Mitigation Survey. </w:t>
              </w:r>
              <w:r>
                <w:rPr>
                  <w:i/>
                  <w:iCs/>
                  <w:noProof/>
                </w:rPr>
                <w:t>ECU Publications 2012</w:t>
              </w:r>
              <w:r>
                <w:rPr>
                  <w:noProof/>
                </w:rPr>
                <w:t xml:space="preserve"> (pp. 653-657). Edith Cowan University: School of Computer and Security Science. Retrieved from https://ro.ecu.edu.au/ecuworks2012/175/</w:t>
              </w:r>
            </w:p>
            <w:p w14:paraId="70E641E7" w14:textId="77777777" w:rsidR="001074D9" w:rsidRDefault="001074D9" w:rsidP="001074D9">
              <w:pPr>
                <w:pStyle w:val="Bibliography"/>
                <w:ind w:left="720" w:hanging="720"/>
                <w:rPr>
                  <w:noProof/>
                </w:rPr>
              </w:pPr>
              <w:r>
                <w:rPr>
                  <w:noProof/>
                </w:rPr>
                <w:t xml:space="preserve">Rekhter, Y., Moskowitz, R. G., Karrenberg, D., de Groot, G. J., &amp; Lear, E. (1996). </w:t>
              </w:r>
              <w:r>
                <w:rPr>
                  <w:i/>
                  <w:iCs/>
                  <w:noProof/>
                </w:rPr>
                <w:t>Address Allocation for Private Internets.</w:t>
              </w:r>
              <w:r>
                <w:rPr>
                  <w:noProof/>
                </w:rPr>
                <w:t xml:space="preserve"> IEFT. Retrieved from https://tools.ietf.org/html/rfc1918</w:t>
              </w:r>
            </w:p>
            <w:p w14:paraId="4C7B34E7" w14:textId="77777777" w:rsidR="001074D9" w:rsidRDefault="001074D9" w:rsidP="001074D9">
              <w:pPr>
                <w:pStyle w:val="Bibliography"/>
                <w:ind w:left="720" w:hanging="720"/>
                <w:rPr>
                  <w:noProof/>
                </w:rPr>
              </w:pPr>
              <w:r>
                <w:rPr>
                  <w:noProof/>
                </w:rPr>
                <w:t xml:space="preserve">ssh.com. (n.d.). </w:t>
              </w:r>
              <w:r>
                <w:rPr>
                  <w:i/>
                  <w:iCs/>
                  <w:noProof/>
                </w:rPr>
                <w:t>What is SSH Public Key authentication?</w:t>
              </w:r>
              <w:r>
                <w:rPr>
                  <w:noProof/>
                </w:rPr>
                <w:t xml:space="preserve"> Retrieved from ssh: http://www.ssh.com/academy/ssh/public-key-authentication</w:t>
              </w:r>
            </w:p>
            <w:p w14:paraId="2DA950AB" w14:textId="77777777" w:rsidR="001074D9" w:rsidRDefault="001074D9" w:rsidP="001074D9">
              <w:pPr>
                <w:pStyle w:val="Bibliography"/>
                <w:ind w:left="720" w:hanging="720"/>
                <w:rPr>
                  <w:noProof/>
                </w:rPr>
              </w:pPr>
              <w:r>
                <w:rPr>
                  <w:noProof/>
                </w:rPr>
                <w:t xml:space="preserve">Tatu Ylonen, P. T. (2015, 10 15). </w:t>
              </w:r>
              <w:r>
                <w:rPr>
                  <w:i/>
                  <w:iCs/>
                  <w:noProof/>
                </w:rPr>
                <w:t>Security of Interactive and Automated Access Management Using Secure Shell (SSH)</w:t>
              </w:r>
              <w:r>
                <w:rPr>
                  <w:noProof/>
                </w:rPr>
                <w:t>. Retrieved from NIST: https://www.nist.gov/publications/security-interactive-and-automated-access-management-using-secure-shell-ssh</w:t>
              </w:r>
            </w:p>
            <w:p w14:paraId="5388864A" w14:textId="77777777" w:rsidR="001074D9" w:rsidRDefault="001074D9" w:rsidP="001074D9">
              <w:pPr>
                <w:pStyle w:val="Bibliography"/>
                <w:ind w:left="720" w:hanging="720"/>
                <w:rPr>
                  <w:noProof/>
                </w:rPr>
              </w:pPr>
              <w:r>
                <w:rPr>
                  <w:noProof/>
                </w:rPr>
                <w:t xml:space="preserve">Wilkins, S. (2013, 1 9). </w:t>
              </w:r>
              <w:r>
                <w:rPr>
                  <w:i/>
                  <w:iCs/>
                  <w:noProof/>
                </w:rPr>
                <w:t>Stateful Firewall Fundamentals: A Better, Easier, More Secure Firewall</w:t>
              </w:r>
              <w:r>
                <w:rPr>
                  <w:noProof/>
                </w:rPr>
                <w:t>. Retrieved from pluralsight: https://www.pluralsight.com/blog/it-ops/stateful-firewall-fundamentals#:~:text=A%20stateful%20firewall%20is%20a,and%20data%20packets%20in%20isolation.</w:t>
              </w:r>
            </w:p>
            <w:p w14:paraId="77D97C83" w14:textId="58F8FF2F" w:rsidR="00CD6EA5" w:rsidRDefault="00CD6EA5" w:rsidP="001074D9">
              <w:r>
                <w:rPr>
                  <w:b/>
                  <w:bCs/>
                  <w:noProof/>
                </w:rPr>
                <w:fldChar w:fldCharType="end"/>
              </w:r>
            </w:p>
          </w:sdtContent>
        </w:sdt>
      </w:sdtContent>
    </w:sdt>
    <w:p w14:paraId="0D793F53" w14:textId="77777777" w:rsidR="00CD6EA5" w:rsidRPr="00590024" w:rsidRDefault="00CD6EA5" w:rsidP="00590024"/>
    <w:sectPr w:rsidR="00CD6EA5" w:rsidRPr="00590024">
      <w:headerReference w:type="default" r:id="rId1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A898D2" w14:textId="77777777" w:rsidR="00344912" w:rsidRDefault="00344912" w:rsidP="00080D7B">
      <w:pPr>
        <w:spacing w:after="0" w:line="240" w:lineRule="auto"/>
      </w:pPr>
      <w:r>
        <w:separator/>
      </w:r>
    </w:p>
  </w:endnote>
  <w:endnote w:type="continuationSeparator" w:id="0">
    <w:p w14:paraId="7BC37094" w14:textId="77777777" w:rsidR="00344912" w:rsidRDefault="00344912" w:rsidP="00080D7B">
      <w:pPr>
        <w:spacing w:after="0" w:line="240" w:lineRule="auto"/>
      </w:pPr>
      <w:r>
        <w:continuationSeparator/>
      </w:r>
    </w:p>
  </w:endnote>
  <w:endnote w:type="continuationNotice" w:id="1">
    <w:p w14:paraId="32CAC74C" w14:textId="77777777" w:rsidR="00344912" w:rsidRDefault="0034491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3C97F99" w14:textId="77777777" w:rsidR="00344912" w:rsidRDefault="00344912" w:rsidP="00080D7B">
      <w:pPr>
        <w:spacing w:after="0" w:line="240" w:lineRule="auto"/>
      </w:pPr>
      <w:r>
        <w:separator/>
      </w:r>
    </w:p>
  </w:footnote>
  <w:footnote w:type="continuationSeparator" w:id="0">
    <w:p w14:paraId="36A3401E" w14:textId="77777777" w:rsidR="00344912" w:rsidRDefault="00344912" w:rsidP="00080D7B">
      <w:pPr>
        <w:spacing w:after="0" w:line="240" w:lineRule="auto"/>
      </w:pPr>
      <w:r>
        <w:continuationSeparator/>
      </w:r>
    </w:p>
  </w:footnote>
  <w:footnote w:type="continuationNotice" w:id="1">
    <w:p w14:paraId="307A7641" w14:textId="77777777" w:rsidR="00344912" w:rsidRDefault="00344912">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5FE487" w14:textId="15FCCE7E" w:rsidR="00080D7B" w:rsidRDefault="00080D7B">
    <w:pPr>
      <w:pStyle w:val="Header"/>
    </w:pPr>
    <w:r>
      <w:t>WM143 NCCD Network Architecture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52525BD"/>
    <w:multiLevelType w:val="hybridMultilevel"/>
    <w:tmpl w:val="06AA0430"/>
    <w:lvl w:ilvl="0" w:tplc="0DC49330">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zayNLMwNja0sDQyNDJV0lEKTi0uzszPAykwqgUAGcJHuCwAAAA="/>
  </w:docVars>
  <w:rsids>
    <w:rsidRoot w:val="004C2A0B"/>
    <w:rsid w:val="00003763"/>
    <w:rsid w:val="000116BC"/>
    <w:rsid w:val="000136CE"/>
    <w:rsid w:val="00032A17"/>
    <w:rsid w:val="00042153"/>
    <w:rsid w:val="00045A4B"/>
    <w:rsid w:val="000556CA"/>
    <w:rsid w:val="0006217F"/>
    <w:rsid w:val="000704D2"/>
    <w:rsid w:val="00080D7B"/>
    <w:rsid w:val="00085A82"/>
    <w:rsid w:val="000A0FFC"/>
    <w:rsid w:val="000A61D6"/>
    <w:rsid w:val="000B4380"/>
    <w:rsid w:val="000B4F02"/>
    <w:rsid w:val="000C35B9"/>
    <w:rsid w:val="000E4B7A"/>
    <w:rsid w:val="000E7FFE"/>
    <w:rsid w:val="000F2CBC"/>
    <w:rsid w:val="00103187"/>
    <w:rsid w:val="001074D9"/>
    <w:rsid w:val="001236F0"/>
    <w:rsid w:val="001438F3"/>
    <w:rsid w:val="00151730"/>
    <w:rsid w:val="001523F4"/>
    <w:rsid w:val="001574ED"/>
    <w:rsid w:val="00157576"/>
    <w:rsid w:val="0016024A"/>
    <w:rsid w:val="00161972"/>
    <w:rsid w:val="00170222"/>
    <w:rsid w:val="00175962"/>
    <w:rsid w:val="00176737"/>
    <w:rsid w:val="00182625"/>
    <w:rsid w:val="00186D9F"/>
    <w:rsid w:val="00187B4F"/>
    <w:rsid w:val="00191D7A"/>
    <w:rsid w:val="00195C88"/>
    <w:rsid w:val="00195F7F"/>
    <w:rsid w:val="00196682"/>
    <w:rsid w:val="001A0F13"/>
    <w:rsid w:val="001C20D0"/>
    <w:rsid w:val="001C34B4"/>
    <w:rsid w:val="001D321F"/>
    <w:rsid w:val="001D476D"/>
    <w:rsid w:val="001E2AB6"/>
    <w:rsid w:val="001E3FB7"/>
    <w:rsid w:val="001E7985"/>
    <w:rsid w:val="001E7F71"/>
    <w:rsid w:val="001F3756"/>
    <w:rsid w:val="001F7492"/>
    <w:rsid w:val="00202CFF"/>
    <w:rsid w:val="00217BBE"/>
    <w:rsid w:val="0022579B"/>
    <w:rsid w:val="002353CC"/>
    <w:rsid w:val="00237B5D"/>
    <w:rsid w:val="002425B4"/>
    <w:rsid w:val="00245020"/>
    <w:rsid w:val="00263796"/>
    <w:rsid w:val="0028064E"/>
    <w:rsid w:val="00290BB0"/>
    <w:rsid w:val="0029494C"/>
    <w:rsid w:val="002A2B51"/>
    <w:rsid w:val="002A2D4A"/>
    <w:rsid w:val="002B142E"/>
    <w:rsid w:val="002C2F48"/>
    <w:rsid w:val="002C570F"/>
    <w:rsid w:val="002C5D28"/>
    <w:rsid w:val="002C6A48"/>
    <w:rsid w:val="002D597D"/>
    <w:rsid w:val="002D618D"/>
    <w:rsid w:val="002D7C07"/>
    <w:rsid w:val="002E1A20"/>
    <w:rsid w:val="002E3B42"/>
    <w:rsid w:val="002F3848"/>
    <w:rsid w:val="0031250C"/>
    <w:rsid w:val="003202B9"/>
    <w:rsid w:val="00322B68"/>
    <w:rsid w:val="00324039"/>
    <w:rsid w:val="00324222"/>
    <w:rsid w:val="003324D8"/>
    <w:rsid w:val="0033448F"/>
    <w:rsid w:val="00344337"/>
    <w:rsid w:val="00344912"/>
    <w:rsid w:val="003451BA"/>
    <w:rsid w:val="00351274"/>
    <w:rsid w:val="00351537"/>
    <w:rsid w:val="00353044"/>
    <w:rsid w:val="00360EA6"/>
    <w:rsid w:val="0037584B"/>
    <w:rsid w:val="00391B54"/>
    <w:rsid w:val="003A1240"/>
    <w:rsid w:val="003A1569"/>
    <w:rsid w:val="003B5D5B"/>
    <w:rsid w:val="003C0E44"/>
    <w:rsid w:val="003C5CE4"/>
    <w:rsid w:val="003C7085"/>
    <w:rsid w:val="003C7D6D"/>
    <w:rsid w:val="003D2523"/>
    <w:rsid w:val="003E4E15"/>
    <w:rsid w:val="003E7912"/>
    <w:rsid w:val="00402882"/>
    <w:rsid w:val="004055B8"/>
    <w:rsid w:val="004058CC"/>
    <w:rsid w:val="004071FB"/>
    <w:rsid w:val="0040796C"/>
    <w:rsid w:val="00444E9D"/>
    <w:rsid w:val="00464D6C"/>
    <w:rsid w:val="0047502E"/>
    <w:rsid w:val="004851CA"/>
    <w:rsid w:val="004A3EBE"/>
    <w:rsid w:val="004A5335"/>
    <w:rsid w:val="004B6D7B"/>
    <w:rsid w:val="004C1F28"/>
    <w:rsid w:val="004C284D"/>
    <w:rsid w:val="004C2A0B"/>
    <w:rsid w:val="004C67BE"/>
    <w:rsid w:val="004D21F6"/>
    <w:rsid w:val="004D43E4"/>
    <w:rsid w:val="004D4A80"/>
    <w:rsid w:val="004D7DB7"/>
    <w:rsid w:val="00500B37"/>
    <w:rsid w:val="0051377C"/>
    <w:rsid w:val="0051534A"/>
    <w:rsid w:val="00544119"/>
    <w:rsid w:val="005546D3"/>
    <w:rsid w:val="00566858"/>
    <w:rsid w:val="0057474B"/>
    <w:rsid w:val="005774A1"/>
    <w:rsid w:val="00590024"/>
    <w:rsid w:val="00593D28"/>
    <w:rsid w:val="00594182"/>
    <w:rsid w:val="005A1BE9"/>
    <w:rsid w:val="005A40C3"/>
    <w:rsid w:val="005A66A8"/>
    <w:rsid w:val="005A7915"/>
    <w:rsid w:val="005B4874"/>
    <w:rsid w:val="005B56D7"/>
    <w:rsid w:val="005C45D2"/>
    <w:rsid w:val="005E2320"/>
    <w:rsid w:val="005E6137"/>
    <w:rsid w:val="005F28E7"/>
    <w:rsid w:val="005F4BF8"/>
    <w:rsid w:val="006001AA"/>
    <w:rsid w:val="006049B5"/>
    <w:rsid w:val="00605E71"/>
    <w:rsid w:val="00615116"/>
    <w:rsid w:val="006164D1"/>
    <w:rsid w:val="0062156A"/>
    <w:rsid w:val="00625077"/>
    <w:rsid w:val="006265BE"/>
    <w:rsid w:val="00627DD4"/>
    <w:rsid w:val="00635558"/>
    <w:rsid w:val="00635D9C"/>
    <w:rsid w:val="00644745"/>
    <w:rsid w:val="006452D6"/>
    <w:rsid w:val="00655392"/>
    <w:rsid w:val="00665CA9"/>
    <w:rsid w:val="006822D0"/>
    <w:rsid w:val="00684282"/>
    <w:rsid w:val="006A14D3"/>
    <w:rsid w:val="006C1D74"/>
    <w:rsid w:val="006C37F9"/>
    <w:rsid w:val="006C71D0"/>
    <w:rsid w:val="006D26BC"/>
    <w:rsid w:val="006E1AD3"/>
    <w:rsid w:val="006E376C"/>
    <w:rsid w:val="006E45A1"/>
    <w:rsid w:val="006E5466"/>
    <w:rsid w:val="006E5D16"/>
    <w:rsid w:val="006F3469"/>
    <w:rsid w:val="0070087B"/>
    <w:rsid w:val="00702F1A"/>
    <w:rsid w:val="00710E3E"/>
    <w:rsid w:val="00712CC5"/>
    <w:rsid w:val="00716AD4"/>
    <w:rsid w:val="007349C0"/>
    <w:rsid w:val="007436F6"/>
    <w:rsid w:val="007458AF"/>
    <w:rsid w:val="00762251"/>
    <w:rsid w:val="00763436"/>
    <w:rsid w:val="00766024"/>
    <w:rsid w:val="00771882"/>
    <w:rsid w:val="00775ECE"/>
    <w:rsid w:val="0077758F"/>
    <w:rsid w:val="00787228"/>
    <w:rsid w:val="00795E07"/>
    <w:rsid w:val="00797B36"/>
    <w:rsid w:val="007A5AC6"/>
    <w:rsid w:val="007B5116"/>
    <w:rsid w:val="007B68B3"/>
    <w:rsid w:val="007B7BE1"/>
    <w:rsid w:val="007C17B1"/>
    <w:rsid w:val="007E359C"/>
    <w:rsid w:val="007E7C03"/>
    <w:rsid w:val="007F005F"/>
    <w:rsid w:val="007F06BF"/>
    <w:rsid w:val="00800F8B"/>
    <w:rsid w:val="00801F82"/>
    <w:rsid w:val="00823F61"/>
    <w:rsid w:val="0083145A"/>
    <w:rsid w:val="0084167C"/>
    <w:rsid w:val="008562F1"/>
    <w:rsid w:val="0086176A"/>
    <w:rsid w:val="00864DE4"/>
    <w:rsid w:val="0086679C"/>
    <w:rsid w:val="00867368"/>
    <w:rsid w:val="008735C9"/>
    <w:rsid w:val="008840EB"/>
    <w:rsid w:val="0088697E"/>
    <w:rsid w:val="00893343"/>
    <w:rsid w:val="008A4B93"/>
    <w:rsid w:val="008B4257"/>
    <w:rsid w:val="008B5367"/>
    <w:rsid w:val="008B6081"/>
    <w:rsid w:val="008C564B"/>
    <w:rsid w:val="008D04EB"/>
    <w:rsid w:val="008D1919"/>
    <w:rsid w:val="008D2D37"/>
    <w:rsid w:val="008F2C3B"/>
    <w:rsid w:val="008F2E9E"/>
    <w:rsid w:val="008F709F"/>
    <w:rsid w:val="00902267"/>
    <w:rsid w:val="00902BFC"/>
    <w:rsid w:val="009030EC"/>
    <w:rsid w:val="00904425"/>
    <w:rsid w:val="0092050F"/>
    <w:rsid w:val="00921F88"/>
    <w:rsid w:val="00922751"/>
    <w:rsid w:val="00927B68"/>
    <w:rsid w:val="00931D15"/>
    <w:rsid w:val="0093301C"/>
    <w:rsid w:val="00953E04"/>
    <w:rsid w:val="0095544D"/>
    <w:rsid w:val="0096232D"/>
    <w:rsid w:val="0096248B"/>
    <w:rsid w:val="0096402D"/>
    <w:rsid w:val="00964745"/>
    <w:rsid w:val="0096611B"/>
    <w:rsid w:val="00974B47"/>
    <w:rsid w:val="0098107D"/>
    <w:rsid w:val="0099394E"/>
    <w:rsid w:val="009A2CAF"/>
    <w:rsid w:val="009C35B5"/>
    <w:rsid w:val="009D4DB3"/>
    <w:rsid w:val="009E7D35"/>
    <w:rsid w:val="009F6D2D"/>
    <w:rsid w:val="00A1337A"/>
    <w:rsid w:val="00A41C6A"/>
    <w:rsid w:val="00A45DB5"/>
    <w:rsid w:val="00A47300"/>
    <w:rsid w:val="00A51C3F"/>
    <w:rsid w:val="00A5249D"/>
    <w:rsid w:val="00A54900"/>
    <w:rsid w:val="00A5581F"/>
    <w:rsid w:val="00A56124"/>
    <w:rsid w:val="00A56333"/>
    <w:rsid w:val="00A56D5B"/>
    <w:rsid w:val="00A6530D"/>
    <w:rsid w:val="00A730FC"/>
    <w:rsid w:val="00A75E74"/>
    <w:rsid w:val="00A76807"/>
    <w:rsid w:val="00A8506C"/>
    <w:rsid w:val="00A9056C"/>
    <w:rsid w:val="00AB12DC"/>
    <w:rsid w:val="00AC0D2D"/>
    <w:rsid w:val="00AD46A2"/>
    <w:rsid w:val="00AD763E"/>
    <w:rsid w:val="00AE3903"/>
    <w:rsid w:val="00AE6C82"/>
    <w:rsid w:val="00AF77D5"/>
    <w:rsid w:val="00B134DD"/>
    <w:rsid w:val="00B20459"/>
    <w:rsid w:val="00B369A0"/>
    <w:rsid w:val="00B42A86"/>
    <w:rsid w:val="00B529EB"/>
    <w:rsid w:val="00B56A4C"/>
    <w:rsid w:val="00B57412"/>
    <w:rsid w:val="00B6721F"/>
    <w:rsid w:val="00B93103"/>
    <w:rsid w:val="00BA550C"/>
    <w:rsid w:val="00BC7C3A"/>
    <w:rsid w:val="00BD0D95"/>
    <w:rsid w:val="00BD1570"/>
    <w:rsid w:val="00BD1C47"/>
    <w:rsid w:val="00BD3270"/>
    <w:rsid w:val="00BD5B84"/>
    <w:rsid w:val="00BD7206"/>
    <w:rsid w:val="00BE2080"/>
    <w:rsid w:val="00BF65A3"/>
    <w:rsid w:val="00C23B9B"/>
    <w:rsid w:val="00C24CAE"/>
    <w:rsid w:val="00C33770"/>
    <w:rsid w:val="00C34A02"/>
    <w:rsid w:val="00C40B53"/>
    <w:rsid w:val="00C42124"/>
    <w:rsid w:val="00C447DD"/>
    <w:rsid w:val="00C561D6"/>
    <w:rsid w:val="00C629C3"/>
    <w:rsid w:val="00C7676E"/>
    <w:rsid w:val="00C86AD7"/>
    <w:rsid w:val="00C95FE7"/>
    <w:rsid w:val="00C96EC9"/>
    <w:rsid w:val="00CA10BF"/>
    <w:rsid w:val="00CA701F"/>
    <w:rsid w:val="00CB480B"/>
    <w:rsid w:val="00CD095F"/>
    <w:rsid w:val="00CD6EA5"/>
    <w:rsid w:val="00CE18E1"/>
    <w:rsid w:val="00CF2EAA"/>
    <w:rsid w:val="00CF3814"/>
    <w:rsid w:val="00CF4599"/>
    <w:rsid w:val="00CF5B42"/>
    <w:rsid w:val="00D044B3"/>
    <w:rsid w:val="00D2087B"/>
    <w:rsid w:val="00D3034F"/>
    <w:rsid w:val="00D31880"/>
    <w:rsid w:val="00D46133"/>
    <w:rsid w:val="00D61C62"/>
    <w:rsid w:val="00D65B05"/>
    <w:rsid w:val="00D70ACF"/>
    <w:rsid w:val="00D73D1D"/>
    <w:rsid w:val="00D80AAA"/>
    <w:rsid w:val="00D815E8"/>
    <w:rsid w:val="00D8452B"/>
    <w:rsid w:val="00D865F3"/>
    <w:rsid w:val="00D87757"/>
    <w:rsid w:val="00D90FCA"/>
    <w:rsid w:val="00D944B0"/>
    <w:rsid w:val="00DA5779"/>
    <w:rsid w:val="00DB20CF"/>
    <w:rsid w:val="00DB5B6D"/>
    <w:rsid w:val="00DD0BD8"/>
    <w:rsid w:val="00DD170D"/>
    <w:rsid w:val="00DD1B08"/>
    <w:rsid w:val="00DD2AEF"/>
    <w:rsid w:val="00DD7A04"/>
    <w:rsid w:val="00DF3D62"/>
    <w:rsid w:val="00DF4F97"/>
    <w:rsid w:val="00DF5CA8"/>
    <w:rsid w:val="00DF6EC4"/>
    <w:rsid w:val="00E0362D"/>
    <w:rsid w:val="00E1488B"/>
    <w:rsid w:val="00E217E7"/>
    <w:rsid w:val="00E26492"/>
    <w:rsid w:val="00E330F7"/>
    <w:rsid w:val="00E413D7"/>
    <w:rsid w:val="00E45F08"/>
    <w:rsid w:val="00E530A4"/>
    <w:rsid w:val="00E5449C"/>
    <w:rsid w:val="00E6308F"/>
    <w:rsid w:val="00E65741"/>
    <w:rsid w:val="00E715E3"/>
    <w:rsid w:val="00E71898"/>
    <w:rsid w:val="00E73CD5"/>
    <w:rsid w:val="00E83021"/>
    <w:rsid w:val="00E87F71"/>
    <w:rsid w:val="00E903CD"/>
    <w:rsid w:val="00E90A91"/>
    <w:rsid w:val="00E91B4F"/>
    <w:rsid w:val="00E91E76"/>
    <w:rsid w:val="00E95AE2"/>
    <w:rsid w:val="00EA7666"/>
    <w:rsid w:val="00EB1477"/>
    <w:rsid w:val="00EC3884"/>
    <w:rsid w:val="00EC38DA"/>
    <w:rsid w:val="00EC48B6"/>
    <w:rsid w:val="00EC675E"/>
    <w:rsid w:val="00EC73A3"/>
    <w:rsid w:val="00ED2802"/>
    <w:rsid w:val="00ED2E26"/>
    <w:rsid w:val="00EE2E69"/>
    <w:rsid w:val="00EE723D"/>
    <w:rsid w:val="00F031DD"/>
    <w:rsid w:val="00F05E69"/>
    <w:rsid w:val="00F1794E"/>
    <w:rsid w:val="00F46369"/>
    <w:rsid w:val="00F633B1"/>
    <w:rsid w:val="00F679A4"/>
    <w:rsid w:val="00F7423B"/>
    <w:rsid w:val="00F77DAB"/>
    <w:rsid w:val="00F81B5B"/>
    <w:rsid w:val="00F84FCC"/>
    <w:rsid w:val="00F92B80"/>
    <w:rsid w:val="00FA637B"/>
    <w:rsid w:val="00FC57AB"/>
    <w:rsid w:val="00FD3602"/>
    <w:rsid w:val="00FD5CE0"/>
    <w:rsid w:val="00FD618C"/>
    <w:rsid w:val="00FE1533"/>
    <w:rsid w:val="00FE1D4E"/>
    <w:rsid w:val="00FE31C0"/>
    <w:rsid w:val="00FF73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643FD8"/>
  <w15:chartTrackingRefBased/>
  <w15:docId w15:val="{E4248EAD-D931-4588-A33A-15D47BC57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248B"/>
    <w:pPr>
      <w:keepNext/>
      <w:keepLines/>
      <w:spacing w:before="240" w:after="0"/>
      <w:outlineLvl w:val="0"/>
    </w:pPr>
    <w:rPr>
      <w:rFonts w:asciiTheme="majorHAnsi" w:eastAsiaTheme="majorEastAsia" w:hAnsiTheme="majorHAnsi" w:cstheme="majorBidi"/>
      <w:color w:val="B4C6E7" w:themeColor="accent1" w:themeTint="66"/>
      <w:sz w:val="32"/>
      <w:szCs w:val="32"/>
    </w:rPr>
  </w:style>
  <w:style w:type="paragraph" w:styleId="Heading2">
    <w:name w:val="heading 2"/>
    <w:basedOn w:val="Normal"/>
    <w:next w:val="Normal"/>
    <w:link w:val="Heading2Char"/>
    <w:uiPriority w:val="9"/>
    <w:unhideWhenUsed/>
    <w:qFormat/>
    <w:rsid w:val="0096248B"/>
    <w:pPr>
      <w:keepNext/>
      <w:keepLines/>
      <w:spacing w:before="40" w:after="0"/>
      <w:outlineLvl w:val="1"/>
    </w:pPr>
    <w:rPr>
      <w:rFonts w:asciiTheme="majorHAnsi" w:eastAsiaTheme="majorEastAsia" w:hAnsiTheme="majorHAnsi" w:cstheme="majorBidi"/>
      <w:color w:val="B4C6E7" w:themeColor="accent1" w:themeTint="66"/>
      <w:sz w:val="26"/>
      <w:szCs w:val="26"/>
    </w:rPr>
  </w:style>
  <w:style w:type="paragraph" w:styleId="Heading3">
    <w:name w:val="heading 3"/>
    <w:basedOn w:val="Normal"/>
    <w:next w:val="Normal"/>
    <w:link w:val="Heading3Char"/>
    <w:uiPriority w:val="9"/>
    <w:unhideWhenUsed/>
    <w:qFormat/>
    <w:rsid w:val="0096248B"/>
    <w:pPr>
      <w:keepNext/>
      <w:keepLines/>
      <w:spacing w:before="40" w:after="0"/>
      <w:outlineLvl w:val="2"/>
    </w:pPr>
    <w:rPr>
      <w:rFonts w:asciiTheme="majorHAnsi" w:eastAsiaTheme="majorEastAsia" w:hAnsiTheme="majorHAnsi" w:cstheme="majorBidi"/>
      <w:color w:val="B4C6E7" w:themeColor="accent1" w:themeTint="66"/>
      <w:sz w:val="24"/>
      <w:szCs w:val="24"/>
    </w:rPr>
  </w:style>
  <w:style w:type="paragraph" w:styleId="Heading4">
    <w:name w:val="heading 4"/>
    <w:basedOn w:val="Normal"/>
    <w:next w:val="Normal"/>
    <w:link w:val="Heading4Char"/>
    <w:uiPriority w:val="9"/>
    <w:unhideWhenUsed/>
    <w:qFormat/>
    <w:rsid w:val="00176737"/>
    <w:pPr>
      <w:keepNext/>
      <w:keepLines/>
      <w:spacing w:before="40" w:after="0"/>
      <w:outlineLvl w:val="3"/>
    </w:pPr>
    <w:rPr>
      <w:rFonts w:asciiTheme="majorHAnsi" w:eastAsiaTheme="majorEastAsia" w:hAnsiTheme="majorHAnsi" w:cstheme="majorBidi"/>
      <w:i/>
      <w:iCs/>
      <w:color w:val="B4C6E7" w:themeColor="accent1" w:themeTint="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80D7B"/>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0D7B"/>
  </w:style>
  <w:style w:type="paragraph" w:styleId="Footer">
    <w:name w:val="footer"/>
    <w:basedOn w:val="Normal"/>
    <w:link w:val="FooterChar"/>
    <w:uiPriority w:val="99"/>
    <w:unhideWhenUsed/>
    <w:rsid w:val="00080D7B"/>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0D7B"/>
  </w:style>
  <w:style w:type="character" w:customStyle="1" w:styleId="Heading1Char">
    <w:name w:val="Heading 1 Char"/>
    <w:basedOn w:val="DefaultParagraphFont"/>
    <w:link w:val="Heading1"/>
    <w:uiPriority w:val="9"/>
    <w:rsid w:val="0096248B"/>
    <w:rPr>
      <w:rFonts w:asciiTheme="majorHAnsi" w:eastAsiaTheme="majorEastAsia" w:hAnsiTheme="majorHAnsi" w:cstheme="majorBidi"/>
      <w:color w:val="B4C6E7" w:themeColor="accent1" w:themeTint="66"/>
      <w:sz w:val="32"/>
      <w:szCs w:val="32"/>
    </w:rPr>
  </w:style>
  <w:style w:type="paragraph" w:styleId="TOCHeading">
    <w:name w:val="TOC Heading"/>
    <w:basedOn w:val="Heading1"/>
    <w:next w:val="Normal"/>
    <w:uiPriority w:val="39"/>
    <w:unhideWhenUsed/>
    <w:qFormat/>
    <w:rsid w:val="00AC0D2D"/>
    <w:pPr>
      <w:outlineLvl w:val="9"/>
    </w:pPr>
    <w:rPr>
      <w:lang w:val="en-US"/>
    </w:rPr>
  </w:style>
  <w:style w:type="paragraph" w:styleId="Title">
    <w:name w:val="Title"/>
    <w:basedOn w:val="Normal"/>
    <w:next w:val="Normal"/>
    <w:link w:val="TitleChar"/>
    <w:uiPriority w:val="10"/>
    <w:qFormat/>
    <w:rsid w:val="0022579B"/>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2579B"/>
    <w:rPr>
      <w:rFonts w:asciiTheme="majorHAnsi" w:eastAsiaTheme="majorEastAsia" w:hAnsiTheme="majorHAnsi" w:cstheme="majorBidi"/>
      <w:spacing w:val="-10"/>
      <w:kern w:val="28"/>
      <w:sz w:val="56"/>
      <w:szCs w:val="56"/>
    </w:rPr>
  </w:style>
  <w:style w:type="paragraph" w:styleId="TOC1">
    <w:name w:val="toc 1"/>
    <w:basedOn w:val="Normal"/>
    <w:next w:val="Normal"/>
    <w:autoRedefine/>
    <w:uiPriority w:val="39"/>
    <w:unhideWhenUsed/>
    <w:rsid w:val="00635558"/>
    <w:pPr>
      <w:spacing w:after="100"/>
    </w:pPr>
  </w:style>
  <w:style w:type="character" w:styleId="Hyperlink">
    <w:name w:val="Hyperlink"/>
    <w:basedOn w:val="DefaultParagraphFont"/>
    <w:uiPriority w:val="99"/>
    <w:unhideWhenUsed/>
    <w:rsid w:val="00635558"/>
    <w:rPr>
      <w:color w:val="0563C1" w:themeColor="hyperlink"/>
      <w:u w:val="single"/>
    </w:rPr>
  </w:style>
  <w:style w:type="character" w:customStyle="1" w:styleId="Heading2Char">
    <w:name w:val="Heading 2 Char"/>
    <w:basedOn w:val="DefaultParagraphFont"/>
    <w:link w:val="Heading2"/>
    <w:uiPriority w:val="9"/>
    <w:rsid w:val="0096248B"/>
    <w:rPr>
      <w:rFonts w:asciiTheme="majorHAnsi" w:eastAsiaTheme="majorEastAsia" w:hAnsiTheme="majorHAnsi" w:cstheme="majorBidi"/>
      <w:color w:val="B4C6E7" w:themeColor="accent1" w:themeTint="66"/>
      <w:sz w:val="26"/>
      <w:szCs w:val="26"/>
    </w:rPr>
  </w:style>
  <w:style w:type="character" w:customStyle="1" w:styleId="Heading3Char">
    <w:name w:val="Heading 3 Char"/>
    <w:basedOn w:val="DefaultParagraphFont"/>
    <w:link w:val="Heading3"/>
    <w:uiPriority w:val="9"/>
    <w:rsid w:val="0096248B"/>
    <w:rPr>
      <w:rFonts w:asciiTheme="majorHAnsi" w:eastAsiaTheme="majorEastAsia" w:hAnsiTheme="majorHAnsi" w:cstheme="majorBidi"/>
      <w:color w:val="B4C6E7" w:themeColor="accent1" w:themeTint="66"/>
      <w:sz w:val="24"/>
      <w:szCs w:val="24"/>
    </w:rPr>
  </w:style>
  <w:style w:type="paragraph" w:styleId="TOC2">
    <w:name w:val="toc 2"/>
    <w:basedOn w:val="Normal"/>
    <w:next w:val="Normal"/>
    <w:autoRedefine/>
    <w:uiPriority w:val="39"/>
    <w:unhideWhenUsed/>
    <w:rsid w:val="00C447DD"/>
    <w:pPr>
      <w:spacing w:after="100"/>
      <w:ind w:left="220"/>
    </w:pPr>
  </w:style>
  <w:style w:type="paragraph" w:styleId="TOC3">
    <w:name w:val="toc 3"/>
    <w:basedOn w:val="Normal"/>
    <w:next w:val="Normal"/>
    <w:autoRedefine/>
    <w:uiPriority w:val="39"/>
    <w:unhideWhenUsed/>
    <w:rsid w:val="00C447DD"/>
    <w:pPr>
      <w:spacing w:after="100"/>
      <w:ind w:left="440"/>
    </w:pPr>
  </w:style>
  <w:style w:type="paragraph" w:styleId="Bibliography">
    <w:name w:val="Bibliography"/>
    <w:basedOn w:val="Normal"/>
    <w:next w:val="Normal"/>
    <w:uiPriority w:val="37"/>
    <w:unhideWhenUsed/>
    <w:rsid w:val="008F2E9E"/>
  </w:style>
  <w:style w:type="character" w:customStyle="1" w:styleId="Heading4Char">
    <w:name w:val="Heading 4 Char"/>
    <w:basedOn w:val="DefaultParagraphFont"/>
    <w:link w:val="Heading4"/>
    <w:uiPriority w:val="9"/>
    <w:rsid w:val="00176737"/>
    <w:rPr>
      <w:rFonts w:asciiTheme="majorHAnsi" w:eastAsiaTheme="majorEastAsia" w:hAnsiTheme="majorHAnsi" w:cstheme="majorBidi"/>
      <w:i/>
      <w:iCs/>
      <w:color w:val="B4C6E7" w:themeColor="accent1" w:themeTint="66"/>
    </w:rPr>
  </w:style>
  <w:style w:type="paragraph" w:styleId="ListParagraph">
    <w:name w:val="List Paragraph"/>
    <w:basedOn w:val="Normal"/>
    <w:uiPriority w:val="34"/>
    <w:qFormat/>
    <w:rsid w:val="00085A82"/>
    <w:pPr>
      <w:ind w:left="720"/>
      <w:contextualSpacing/>
    </w:pPr>
  </w:style>
  <w:style w:type="paragraph" w:styleId="Revision">
    <w:name w:val="Revision"/>
    <w:hidden/>
    <w:uiPriority w:val="99"/>
    <w:semiHidden/>
    <w:rsid w:val="000C35B9"/>
    <w:pPr>
      <w:spacing w:after="0" w:line="240" w:lineRule="auto"/>
    </w:pPr>
  </w:style>
  <w:style w:type="character" w:customStyle="1" w:styleId="dot-separator">
    <w:name w:val="dot-separator"/>
    <w:basedOn w:val="DefaultParagraphFont"/>
    <w:rsid w:val="000E4B7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40164">
      <w:bodyDiv w:val="1"/>
      <w:marLeft w:val="0"/>
      <w:marRight w:val="0"/>
      <w:marTop w:val="0"/>
      <w:marBottom w:val="0"/>
      <w:divBdr>
        <w:top w:val="none" w:sz="0" w:space="0" w:color="auto"/>
        <w:left w:val="none" w:sz="0" w:space="0" w:color="auto"/>
        <w:bottom w:val="none" w:sz="0" w:space="0" w:color="auto"/>
        <w:right w:val="none" w:sz="0" w:space="0" w:color="auto"/>
      </w:divBdr>
    </w:div>
    <w:div w:id="4553302">
      <w:bodyDiv w:val="1"/>
      <w:marLeft w:val="0"/>
      <w:marRight w:val="0"/>
      <w:marTop w:val="0"/>
      <w:marBottom w:val="0"/>
      <w:divBdr>
        <w:top w:val="none" w:sz="0" w:space="0" w:color="auto"/>
        <w:left w:val="none" w:sz="0" w:space="0" w:color="auto"/>
        <w:bottom w:val="none" w:sz="0" w:space="0" w:color="auto"/>
        <w:right w:val="none" w:sz="0" w:space="0" w:color="auto"/>
      </w:divBdr>
    </w:div>
    <w:div w:id="11424379">
      <w:bodyDiv w:val="1"/>
      <w:marLeft w:val="0"/>
      <w:marRight w:val="0"/>
      <w:marTop w:val="0"/>
      <w:marBottom w:val="0"/>
      <w:divBdr>
        <w:top w:val="none" w:sz="0" w:space="0" w:color="auto"/>
        <w:left w:val="none" w:sz="0" w:space="0" w:color="auto"/>
        <w:bottom w:val="none" w:sz="0" w:space="0" w:color="auto"/>
        <w:right w:val="none" w:sz="0" w:space="0" w:color="auto"/>
      </w:divBdr>
    </w:div>
    <w:div w:id="35736047">
      <w:bodyDiv w:val="1"/>
      <w:marLeft w:val="0"/>
      <w:marRight w:val="0"/>
      <w:marTop w:val="0"/>
      <w:marBottom w:val="0"/>
      <w:divBdr>
        <w:top w:val="none" w:sz="0" w:space="0" w:color="auto"/>
        <w:left w:val="none" w:sz="0" w:space="0" w:color="auto"/>
        <w:bottom w:val="none" w:sz="0" w:space="0" w:color="auto"/>
        <w:right w:val="none" w:sz="0" w:space="0" w:color="auto"/>
      </w:divBdr>
    </w:div>
    <w:div w:id="36591108">
      <w:bodyDiv w:val="1"/>
      <w:marLeft w:val="0"/>
      <w:marRight w:val="0"/>
      <w:marTop w:val="0"/>
      <w:marBottom w:val="0"/>
      <w:divBdr>
        <w:top w:val="none" w:sz="0" w:space="0" w:color="auto"/>
        <w:left w:val="none" w:sz="0" w:space="0" w:color="auto"/>
        <w:bottom w:val="none" w:sz="0" w:space="0" w:color="auto"/>
        <w:right w:val="none" w:sz="0" w:space="0" w:color="auto"/>
      </w:divBdr>
    </w:div>
    <w:div w:id="41254131">
      <w:bodyDiv w:val="1"/>
      <w:marLeft w:val="0"/>
      <w:marRight w:val="0"/>
      <w:marTop w:val="0"/>
      <w:marBottom w:val="0"/>
      <w:divBdr>
        <w:top w:val="none" w:sz="0" w:space="0" w:color="auto"/>
        <w:left w:val="none" w:sz="0" w:space="0" w:color="auto"/>
        <w:bottom w:val="none" w:sz="0" w:space="0" w:color="auto"/>
        <w:right w:val="none" w:sz="0" w:space="0" w:color="auto"/>
      </w:divBdr>
    </w:div>
    <w:div w:id="52042559">
      <w:bodyDiv w:val="1"/>
      <w:marLeft w:val="0"/>
      <w:marRight w:val="0"/>
      <w:marTop w:val="0"/>
      <w:marBottom w:val="0"/>
      <w:divBdr>
        <w:top w:val="none" w:sz="0" w:space="0" w:color="auto"/>
        <w:left w:val="none" w:sz="0" w:space="0" w:color="auto"/>
        <w:bottom w:val="none" w:sz="0" w:space="0" w:color="auto"/>
        <w:right w:val="none" w:sz="0" w:space="0" w:color="auto"/>
      </w:divBdr>
    </w:div>
    <w:div w:id="60447284">
      <w:bodyDiv w:val="1"/>
      <w:marLeft w:val="0"/>
      <w:marRight w:val="0"/>
      <w:marTop w:val="0"/>
      <w:marBottom w:val="0"/>
      <w:divBdr>
        <w:top w:val="none" w:sz="0" w:space="0" w:color="auto"/>
        <w:left w:val="none" w:sz="0" w:space="0" w:color="auto"/>
        <w:bottom w:val="none" w:sz="0" w:space="0" w:color="auto"/>
        <w:right w:val="none" w:sz="0" w:space="0" w:color="auto"/>
      </w:divBdr>
    </w:div>
    <w:div w:id="62139836">
      <w:bodyDiv w:val="1"/>
      <w:marLeft w:val="0"/>
      <w:marRight w:val="0"/>
      <w:marTop w:val="0"/>
      <w:marBottom w:val="0"/>
      <w:divBdr>
        <w:top w:val="none" w:sz="0" w:space="0" w:color="auto"/>
        <w:left w:val="none" w:sz="0" w:space="0" w:color="auto"/>
        <w:bottom w:val="none" w:sz="0" w:space="0" w:color="auto"/>
        <w:right w:val="none" w:sz="0" w:space="0" w:color="auto"/>
      </w:divBdr>
    </w:div>
    <w:div w:id="62144375">
      <w:bodyDiv w:val="1"/>
      <w:marLeft w:val="0"/>
      <w:marRight w:val="0"/>
      <w:marTop w:val="0"/>
      <w:marBottom w:val="0"/>
      <w:divBdr>
        <w:top w:val="none" w:sz="0" w:space="0" w:color="auto"/>
        <w:left w:val="none" w:sz="0" w:space="0" w:color="auto"/>
        <w:bottom w:val="none" w:sz="0" w:space="0" w:color="auto"/>
        <w:right w:val="none" w:sz="0" w:space="0" w:color="auto"/>
      </w:divBdr>
    </w:div>
    <w:div w:id="68231869">
      <w:bodyDiv w:val="1"/>
      <w:marLeft w:val="0"/>
      <w:marRight w:val="0"/>
      <w:marTop w:val="0"/>
      <w:marBottom w:val="0"/>
      <w:divBdr>
        <w:top w:val="none" w:sz="0" w:space="0" w:color="auto"/>
        <w:left w:val="none" w:sz="0" w:space="0" w:color="auto"/>
        <w:bottom w:val="none" w:sz="0" w:space="0" w:color="auto"/>
        <w:right w:val="none" w:sz="0" w:space="0" w:color="auto"/>
      </w:divBdr>
    </w:div>
    <w:div w:id="70078820">
      <w:bodyDiv w:val="1"/>
      <w:marLeft w:val="0"/>
      <w:marRight w:val="0"/>
      <w:marTop w:val="0"/>
      <w:marBottom w:val="0"/>
      <w:divBdr>
        <w:top w:val="none" w:sz="0" w:space="0" w:color="auto"/>
        <w:left w:val="none" w:sz="0" w:space="0" w:color="auto"/>
        <w:bottom w:val="none" w:sz="0" w:space="0" w:color="auto"/>
        <w:right w:val="none" w:sz="0" w:space="0" w:color="auto"/>
      </w:divBdr>
    </w:div>
    <w:div w:id="74863476">
      <w:bodyDiv w:val="1"/>
      <w:marLeft w:val="0"/>
      <w:marRight w:val="0"/>
      <w:marTop w:val="0"/>
      <w:marBottom w:val="0"/>
      <w:divBdr>
        <w:top w:val="none" w:sz="0" w:space="0" w:color="auto"/>
        <w:left w:val="none" w:sz="0" w:space="0" w:color="auto"/>
        <w:bottom w:val="none" w:sz="0" w:space="0" w:color="auto"/>
        <w:right w:val="none" w:sz="0" w:space="0" w:color="auto"/>
      </w:divBdr>
    </w:div>
    <w:div w:id="81486556">
      <w:bodyDiv w:val="1"/>
      <w:marLeft w:val="0"/>
      <w:marRight w:val="0"/>
      <w:marTop w:val="0"/>
      <w:marBottom w:val="0"/>
      <w:divBdr>
        <w:top w:val="none" w:sz="0" w:space="0" w:color="auto"/>
        <w:left w:val="none" w:sz="0" w:space="0" w:color="auto"/>
        <w:bottom w:val="none" w:sz="0" w:space="0" w:color="auto"/>
        <w:right w:val="none" w:sz="0" w:space="0" w:color="auto"/>
      </w:divBdr>
    </w:div>
    <w:div w:id="101188768">
      <w:bodyDiv w:val="1"/>
      <w:marLeft w:val="0"/>
      <w:marRight w:val="0"/>
      <w:marTop w:val="0"/>
      <w:marBottom w:val="0"/>
      <w:divBdr>
        <w:top w:val="none" w:sz="0" w:space="0" w:color="auto"/>
        <w:left w:val="none" w:sz="0" w:space="0" w:color="auto"/>
        <w:bottom w:val="none" w:sz="0" w:space="0" w:color="auto"/>
        <w:right w:val="none" w:sz="0" w:space="0" w:color="auto"/>
      </w:divBdr>
    </w:div>
    <w:div w:id="103305445">
      <w:bodyDiv w:val="1"/>
      <w:marLeft w:val="0"/>
      <w:marRight w:val="0"/>
      <w:marTop w:val="0"/>
      <w:marBottom w:val="0"/>
      <w:divBdr>
        <w:top w:val="none" w:sz="0" w:space="0" w:color="auto"/>
        <w:left w:val="none" w:sz="0" w:space="0" w:color="auto"/>
        <w:bottom w:val="none" w:sz="0" w:space="0" w:color="auto"/>
        <w:right w:val="none" w:sz="0" w:space="0" w:color="auto"/>
      </w:divBdr>
    </w:div>
    <w:div w:id="105394733">
      <w:bodyDiv w:val="1"/>
      <w:marLeft w:val="0"/>
      <w:marRight w:val="0"/>
      <w:marTop w:val="0"/>
      <w:marBottom w:val="0"/>
      <w:divBdr>
        <w:top w:val="none" w:sz="0" w:space="0" w:color="auto"/>
        <w:left w:val="none" w:sz="0" w:space="0" w:color="auto"/>
        <w:bottom w:val="none" w:sz="0" w:space="0" w:color="auto"/>
        <w:right w:val="none" w:sz="0" w:space="0" w:color="auto"/>
      </w:divBdr>
    </w:div>
    <w:div w:id="109788140">
      <w:bodyDiv w:val="1"/>
      <w:marLeft w:val="0"/>
      <w:marRight w:val="0"/>
      <w:marTop w:val="0"/>
      <w:marBottom w:val="0"/>
      <w:divBdr>
        <w:top w:val="none" w:sz="0" w:space="0" w:color="auto"/>
        <w:left w:val="none" w:sz="0" w:space="0" w:color="auto"/>
        <w:bottom w:val="none" w:sz="0" w:space="0" w:color="auto"/>
        <w:right w:val="none" w:sz="0" w:space="0" w:color="auto"/>
      </w:divBdr>
    </w:div>
    <w:div w:id="111750438">
      <w:bodyDiv w:val="1"/>
      <w:marLeft w:val="0"/>
      <w:marRight w:val="0"/>
      <w:marTop w:val="0"/>
      <w:marBottom w:val="0"/>
      <w:divBdr>
        <w:top w:val="none" w:sz="0" w:space="0" w:color="auto"/>
        <w:left w:val="none" w:sz="0" w:space="0" w:color="auto"/>
        <w:bottom w:val="none" w:sz="0" w:space="0" w:color="auto"/>
        <w:right w:val="none" w:sz="0" w:space="0" w:color="auto"/>
      </w:divBdr>
    </w:div>
    <w:div w:id="124129322">
      <w:bodyDiv w:val="1"/>
      <w:marLeft w:val="0"/>
      <w:marRight w:val="0"/>
      <w:marTop w:val="0"/>
      <w:marBottom w:val="0"/>
      <w:divBdr>
        <w:top w:val="none" w:sz="0" w:space="0" w:color="auto"/>
        <w:left w:val="none" w:sz="0" w:space="0" w:color="auto"/>
        <w:bottom w:val="none" w:sz="0" w:space="0" w:color="auto"/>
        <w:right w:val="none" w:sz="0" w:space="0" w:color="auto"/>
      </w:divBdr>
    </w:div>
    <w:div w:id="124933575">
      <w:bodyDiv w:val="1"/>
      <w:marLeft w:val="0"/>
      <w:marRight w:val="0"/>
      <w:marTop w:val="0"/>
      <w:marBottom w:val="0"/>
      <w:divBdr>
        <w:top w:val="none" w:sz="0" w:space="0" w:color="auto"/>
        <w:left w:val="none" w:sz="0" w:space="0" w:color="auto"/>
        <w:bottom w:val="none" w:sz="0" w:space="0" w:color="auto"/>
        <w:right w:val="none" w:sz="0" w:space="0" w:color="auto"/>
      </w:divBdr>
    </w:div>
    <w:div w:id="137958922">
      <w:bodyDiv w:val="1"/>
      <w:marLeft w:val="0"/>
      <w:marRight w:val="0"/>
      <w:marTop w:val="0"/>
      <w:marBottom w:val="0"/>
      <w:divBdr>
        <w:top w:val="none" w:sz="0" w:space="0" w:color="auto"/>
        <w:left w:val="none" w:sz="0" w:space="0" w:color="auto"/>
        <w:bottom w:val="none" w:sz="0" w:space="0" w:color="auto"/>
        <w:right w:val="none" w:sz="0" w:space="0" w:color="auto"/>
      </w:divBdr>
    </w:div>
    <w:div w:id="139815039">
      <w:bodyDiv w:val="1"/>
      <w:marLeft w:val="0"/>
      <w:marRight w:val="0"/>
      <w:marTop w:val="0"/>
      <w:marBottom w:val="0"/>
      <w:divBdr>
        <w:top w:val="none" w:sz="0" w:space="0" w:color="auto"/>
        <w:left w:val="none" w:sz="0" w:space="0" w:color="auto"/>
        <w:bottom w:val="none" w:sz="0" w:space="0" w:color="auto"/>
        <w:right w:val="none" w:sz="0" w:space="0" w:color="auto"/>
      </w:divBdr>
    </w:div>
    <w:div w:id="145367658">
      <w:bodyDiv w:val="1"/>
      <w:marLeft w:val="0"/>
      <w:marRight w:val="0"/>
      <w:marTop w:val="0"/>
      <w:marBottom w:val="0"/>
      <w:divBdr>
        <w:top w:val="none" w:sz="0" w:space="0" w:color="auto"/>
        <w:left w:val="none" w:sz="0" w:space="0" w:color="auto"/>
        <w:bottom w:val="none" w:sz="0" w:space="0" w:color="auto"/>
        <w:right w:val="none" w:sz="0" w:space="0" w:color="auto"/>
      </w:divBdr>
    </w:div>
    <w:div w:id="152765925">
      <w:bodyDiv w:val="1"/>
      <w:marLeft w:val="0"/>
      <w:marRight w:val="0"/>
      <w:marTop w:val="0"/>
      <w:marBottom w:val="0"/>
      <w:divBdr>
        <w:top w:val="none" w:sz="0" w:space="0" w:color="auto"/>
        <w:left w:val="none" w:sz="0" w:space="0" w:color="auto"/>
        <w:bottom w:val="none" w:sz="0" w:space="0" w:color="auto"/>
        <w:right w:val="none" w:sz="0" w:space="0" w:color="auto"/>
      </w:divBdr>
    </w:div>
    <w:div w:id="153373712">
      <w:bodyDiv w:val="1"/>
      <w:marLeft w:val="0"/>
      <w:marRight w:val="0"/>
      <w:marTop w:val="0"/>
      <w:marBottom w:val="0"/>
      <w:divBdr>
        <w:top w:val="none" w:sz="0" w:space="0" w:color="auto"/>
        <w:left w:val="none" w:sz="0" w:space="0" w:color="auto"/>
        <w:bottom w:val="none" w:sz="0" w:space="0" w:color="auto"/>
        <w:right w:val="none" w:sz="0" w:space="0" w:color="auto"/>
      </w:divBdr>
    </w:div>
    <w:div w:id="161817064">
      <w:bodyDiv w:val="1"/>
      <w:marLeft w:val="0"/>
      <w:marRight w:val="0"/>
      <w:marTop w:val="0"/>
      <w:marBottom w:val="0"/>
      <w:divBdr>
        <w:top w:val="none" w:sz="0" w:space="0" w:color="auto"/>
        <w:left w:val="none" w:sz="0" w:space="0" w:color="auto"/>
        <w:bottom w:val="none" w:sz="0" w:space="0" w:color="auto"/>
        <w:right w:val="none" w:sz="0" w:space="0" w:color="auto"/>
      </w:divBdr>
    </w:div>
    <w:div w:id="162087182">
      <w:bodyDiv w:val="1"/>
      <w:marLeft w:val="0"/>
      <w:marRight w:val="0"/>
      <w:marTop w:val="0"/>
      <w:marBottom w:val="0"/>
      <w:divBdr>
        <w:top w:val="none" w:sz="0" w:space="0" w:color="auto"/>
        <w:left w:val="none" w:sz="0" w:space="0" w:color="auto"/>
        <w:bottom w:val="none" w:sz="0" w:space="0" w:color="auto"/>
        <w:right w:val="none" w:sz="0" w:space="0" w:color="auto"/>
      </w:divBdr>
    </w:div>
    <w:div w:id="193812165">
      <w:bodyDiv w:val="1"/>
      <w:marLeft w:val="0"/>
      <w:marRight w:val="0"/>
      <w:marTop w:val="0"/>
      <w:marBottom w:val="0"/>
      <w:divBdr>
        <w:top w:val="none" w:sz="0" w:space="0" w:color="auto"/>
        <w:left w:val="none" w:sz="0" w:space="0" w:color="auto"/>
        <w:bottom w:val="none" w:sz="0" w:space="0" w:color="auto"/>
        <w:right w:val="none" w:sz="0" w:space="0" w:color="auto"/>
      </w:divBdr>
    </w:div>
    <w:div w:id="196088703">
      <w:bodyDiv w:val="1"/>
      <w:marLeft w:val="0"/>
      <w:marRight w:val="0"/>
      <w:marTop w:val="0"/>
      <w:marBottom w:val="0"/>
      <w:divBdr>
        <w:top w:val="none" w:sz="0" w:space="0" w:color="auto"/>
        <w:left w:val="none" w:sz="0" w:space="0" w:color="auto"/>
        <w:bottom w:val="none" w:sz="0" w:space="0" w:color="auto"/>
        <w:right w:val="none" w:sz="0" w:space="0" w:color="auto"/>
      </w:divBdr>
    </w:div>
    <w:div w:id="204291550">
      <w:bodyDiv w:val="1"/>
      <w:marLeft w:val="0"/>
      <w:marRight w:val="0"/>
      <w:marTop w:val="0"/>
      <w:marBottom w:val="0"/>
      <w:divBdr>
        <w:top w:val="none" w:sz="0" w:space="0" w:color="auto"/>
        <w:left w:val="none" w:sz="0" w:space="0" w:color="auto"/>
        <w:bottom w:val="none" w:sz="0" w:space="0" w:color="auto"/>
        <w:right w:val="none" w:sz="0" w:space="0" w:color="auto"/>
      </w:divBdr>
    </w:div>
    <w:div w:id="205534183">
      <w:bodyDiv w:val="1"/>
      <w:marLeft w:val="0"/>
      <w:marRight w:val="0"/>
      <w:marTop w:val="0"/>
      <w:marBottom w:val="0"/>
      <w:divBdr>
        <w:top w:val="none" w:sz="0" w:space="0" w:color="auto"/>
        <w:left w:val="none" w:sz="0" w:space="0" w:color="auto"/>
        <w:bottom w:val="none" w:sz="0" w:space="0" w:color="auto"/>
        <w:right w:val="none" w:sz="0" w:space="0" w:color="auto"/>
      </w:divBdr>
    </w:div>
    <w:div w:id="208029357">
      <w:bodyDiv w:val="1"/>
      <w:marLeft w:val="0"/>
      <w:marRight w:val="0"/>
      <w:marTop w:val="0"/>
      <w:marBottom w:val="0"/>
      <w:divBdr>
        <w:top w:val="none" w:sz="0" w:space="0" w:color="auto"/>
        <w:left w:val="none" w:sz="0" w:space="0" w:color="auto"/>
        <w:bottom w:val="none" w:sz="0" w:space="0" w:color="auto"/>
        <w:right w:val="none" w:sz="0" w:space="0" w:color="auto"/>
      </w:divBdr>
    </w:div>
    <w:div w:id="221914295">
      <w:bodyDiv w:val="1"/>
      <w:marLeft w:val="0"/>
      <w:marRight w:val="0"/>
      <w:marTop w:val="0"/>
      <w:marBottom w:val="0"/>
      <w:divBdr>
        <w:top w:val="none" w:sz="0" w:space="0" w:color="auto"/>
        <w:left w:val="none" w:sz="0" w:space="0" w:color="auto"/>
        <w:bottom w:val="none" w:sz="0" w:space="0" w:color="auto"/>
        <w:right w:val="none" w:sz="0" w:space="0" w:color="auto"/>
      </w:divBdr>
    </w:div>
    <w:div w:id="224532193">
      <w:bodyDiv w:val="1"/>
      <w:marLeft w:val="0"/>
      <w:marRight w:val="0"/>
      <w:marTop w:val="0"/>
      <w:marBottom w:val="0"/>
      <w:divBdr>
        <w:top w:val="none" w:sz="0" w:space="0" w:color="auto"/>
        <w:left w:val="none" w:sz="0" w:space="0" w:color="auto"/>
        <w:bottom w:val="none" w:sz="0" w:space="0" w:color="auto"/>
        <w:right w:val="none" w:sz="0" w:space="0" w:color="auto"/>
      </w:divBdr>
    </w:div>
    <w:div w:id="247808853">
      <w:bodyDiv w:val="1"/>
      <w:marLeft w:val="0"/>
      <w:marRight w:val="0"/>
      <w:marTop w:val="0"/>
      <w:marBottom w:val="0"/>
      <w:divBdr>
        <w:top w:val="none" w:sz="0" w:space="0" w:color="auto"/>
        <w:left w:val="none" w:sz="0" w:space="0" w:color="auto"/>
        <w:bottom w:val="none" w:sz="0" w:space="0" w:color="auto"/>
        <w:right w:val="none" w:sz="0" w:space="0" w:color="auto"/>
      </w:divBdr>
    </w:div>
    <w:div w:id="257370293">
      <w:bodyDiv w:val="1"/>
      <w:marLeft w:val="0"/>
      <w:marRight w:val="0"/>
      <w:marTop w:val="0"/>
      <w:marBottom w:val="0"/>
      <w:divBdr>
        <w:top w:val="none" w:sz="0" w:space="0" w:color="auto"/>
        <w:left w:val="none" w:sz="0" w:space="0" w:color="auto"/>
        <w:bottom w:val="none" w:sz="0" w:space="0" w:color="auto"/>
        <w:right w:val="none" w:sz="0" w:space="0" w:color="auto"/>
      </w:divBdr>
    </w:div>
    <w:div w:id="258097859">
      <w:bodyDiv w:val="1"/>
      <w:marLeft w:val="0"/>
      <w:marRight w:val="0"/>
      <w:marTop w:val="0"/>
      <w:marBottom w:val="0"/>
      <w:divBdr>
        <w:top w:val="none" w:sz="0" w:space="0" w:color="auto"/>
        <w:left w:val="none" w:sz="0" w:space="0" w:color="auto"/>
        <w:bottom w:val="none" w:sz="0" w:space="0" w:color="auto"/>
        <w:right w:val="none" w:sz="0" w:space="0" w:color="auto"/>
      </w:divBdr>
    </w:div>
    <w:div w:id="260190742">
      <w:bodyDiv w:val="1"/>
      <w:marLeft w:val="0"/>
      <w:marRight w:val="0"/>
      <w:marTop w:val="0"/>
      <w:marBottom w:val="0"/>
      <w:divBdr>
        <w:top w:val="none" w:sz="0" w:space="0" w:color="auto"/>
        <w:left w:val="none" w:sz="0" w:space="0" w:color="auto"/>
        <w:bottom w:val="none" w:sz="0" w:space="0" w:color="auto"/>
        <w:right w:val="none" w:sz="0" w:space="0" w:color="auto"/>
      </w:divBdr>
    </w:div>
    <w:div w:id="282155237">
      <w:bodyDiv w:val="1"/>
      <w:marLeft w:val="0"/>
      <w:marRight w:val="0"/>
      <w:marTop w:val="0"/>
      <w:marBottom w:val="0"/>
      <w:divBdr>
        <w:top w:val="none" w:sz="0" w:space="0" w:color="auto"/>
        <w:left w:val="none" w:sz="0" w:space="0" w:color="auto"/>
        <w:bottom w:val="none" w:sz="0" w:space="0" w:color="auto"/>
        <w:right w:val="none" w:sz="0" w:space="0" w:color="auto"/>
      </w:divBdr>
    </w:div>
    <w:div w:id="309602771">
      <w:bodyDiv w:val="1"/>
      <w:marLeft w:val="0"/>
      <w:marRight w:val="0"/>
      <w:marTop w:val="0"/>
      <w:marBottom w:val="0"/>
      <w:divBdr>
        <w:top w:val="none" w:sz="0" w:space="0" w:color="auto"/>
        <w:left w:val="none" w:sz="0" w:space="0" w:color="auto"/>
        <w:bottom w:val="none" w:sz="0" w:space="0" w:color="auto"/>
        <w:right w:val="none" w:sz="0" w:space="0" w:color="auto"/>
      </w:divBdr>
    </w:div>
    <w:div w:id="315770771">
      <w:bodyDiv w:val="1"/>
      <w:marLeft w:val="0"/>
      <w:marRight w:val="0"/>
      <w:marTop w:val="0"/>
      <w:marBottom w:val="0"/>
      <w:divBdr>
        <w:top w:val="none" w:sz="0" w:space="0" w:color="auto"/>
        <w:left w:val="none" w:sz="0" w:space="0" w:color="auto"/>
        <w:bottom w:val="none" w:sz="0" w:space="0" w:color="auto"/>
        <w:right w:val="none" w:sz="0" w:space="0" w:color="auto"/>
      </w:divBdr>
    </w:div>
    <w:div w:id="316803618">
      <w:bodyDiv w:val="1"/>
      <w:marLeft w:val="0"/>
      <w:marRight w:val="0"/>
      <w:marTop w:val="0"/>
      <w:marBottom w:val="0"/>
      <w:divBdr>
        <w:top w:val="none" w:sz="0" w:space="0" w:color="auto"/>
        <w:left w:val="none" w:sz="0" w:space="0" w:color="auto"/>
        <w:bottom w:val="none" w:sz="0" w:space="0" w:color="auto"/>
        <w:right w:val="none" w:sz="0" w:space="0" w:color="auto"/>
      </w:divBdr>
    </w:div>
    <w:div w:id="330261374">
      <w:bodyDiv w:val="1"/>
      <w:marLeft w:val="0"/>
      <w:marRight w:val="0"/>
      <w:marTop w:val="0"/>
      <w:marBottom w:val="0"/>
      <w:divBdr>
        <w:top w:val="none" w:sz="0" w:space="0" w:color="auto"/>
        <w:left w:val="none" w:sz="0" w:space="0" w:color="auto"/>
        <w:bottom w:val="none" w:sz="0" w:space="0" w:color="auto"/>
        <w:right w:val="none" w:sz="0" w:space="0" w:color="auto"/>
      </w:divBdr>
    </w:div>
    <w:div w:id="334918264">
      <w:bodyDiv w:val="1"/>
      <w:marLeft w:val="0"/>
      <w:marRight w:val="0"/>
      <w:marTop w:val="0"/>
      <w:marBottom w:val="0"/>
      <w:divBdr>
        <w:top w:val="none" w:sz="0" w:space="0" w:color="auto"/>
        <w:left w:val="none" w:sz="0" w:space="0" w:color="auto"/>
        <w:bottom w:val="none" w:sz="0" w:space="0" w:color="auto"/>
        <w:right w:val="none" w:sz="0" w:space="0" w:color="auto"/>
      </w:divBdr>
    </w:div>
    <w:div w:id="361638571">
      <w:bodyDiv w:val="1"/>
      <w:marLeft w:val="0"/>
      <w:marRight w:val="0"/>
      <w:marTop w:val="0"/>
      <w:marBottom w:val="0"/>
      <w:divBdr>
        <w:top w:val="none" w:sz="0" w:space="0" w:color="auto"/>
        <w:left w:val="none" w:sz="0" w:space="0" w:color="auto"/>
        <w:bottom w:val="none" w:sz="0" w:space="0" w:color="auto"/>
        <w:right w:val="none" w:sz="0" w:space="0" w:color="auto"/>
      </w:divBdr>
    </w:div>
    <w:div w:id="369838704">
      <w:bodyDiv w:val="1"/>
      <w:marLeft w:val="0"/>
      <w:marRight w:val="0"/>
      <w:marTop w:val="0"/>
      <w:marBottom w:val="0"/>
      <w:divBdr>
        <w:top w:val="none" w:sz="0" w:space="0" w:color="auto"/>
        <w:left w:val="none" w:sz="0" w:space="0" w:color="auto"/>
        <w:bottom w:val="none" w:sz="0" w:space="0" w:color="auto"/>
        <w:right w:val="none" w:sz="0" w:space="0" w:color="auto"/>
      </w:divBdr>
    </w:div>
    <w:div w:id="381557194">
      <w:bodyDiv w:val="1"/>
      <w:marLeft w:val="0"/>
      <w:marRight w:val="0"/>
      <w:marTop w:val="0"/>
      <w:marBottom w:val="0"/>
      <w:divBdr>
        <w:top w:val="none" w:sz="0" w:space="0" w:color="auto"/>
        <w:left w:val="none" w:sz="0" w:space="0" w:color="auto"/>
        <w:bottom w:val="none" w:sz="0" w:space="0" w:color="auto"/>
        <w:right w:val="none" w:sz="0" w:space="0" w:color="auto"/>
      </w:divBdr>
    </w:div>
    <w:div w:id="381906536">
      <w:bodyDiv w:val="1"/>
      <w:marLeft w:val="0"/>
      <w:marRight w:val="0"/>
      <w:marTop w:val="0"/>
      <w:marBottom w:val="0"/>
      <w:divBdr>
        <w:top w:val="none" w:sz="0" w:space="0" w:color="auto"/>
        <w:left w:val="none" w:sz="0" w:space="0" w:color="auto"/>
        <w:bottom w:val="none" w:sz="0" w:space="0" w:color="auto"/>
        <w:right w:val="none" w:sz="0" w:space="0" w:color="auto"/>
      </w:divBdr>
    </w:div>
    <w:div w:id="397171312">
      <w:bodyDiv w:val="1"/>
      <w:marLeft w:val="0"/>
      <w:marRight w:val="0"/>
      <w:marTop w:val="0"/>
      <w:marBottom w:val="0"/>
      <w:divBdr>
        <w:top w:val="none" w:sz="0" w:space="0" w:color="auto"/>
        <w:left w:val="none" w:sz="0" w:space="0" w:color="auto"/>
        <w:bottom w:val="none" w:sz="0" w:space="0" w:color="auto"/>
        <w:right w:val="none" w:sz="0" w:space="0" w:color="auto"/>
      </w:divBdr>
    </w:div>
    <w:div w:id="402527487">
      <w:bodyDiv w:val="1"/>
      <w:marLeft w:val="0"/>
      <w:marRight w:val="0"/>
      <w:marTop w:val="0"/>
      <w:marBottom w:val="0"/>
      <w:divBdr>
        <w:top w:val="none" w:sz="0" w:space="0" w:color="auto"/>
        <w:left w:val="none" w:sz="0" w:space="0" w:color="auto"/>
        <w:bottom w:val="none" w:sz="0" w:space="0" w:color="auto"/>
        <w:right w:val="none" w:sz="0" w:space="0" w:color="auto"/>
      </w:divBdr>
    </w:div>
    <w:div w:id="408383503">
      <w:bodyDiv w:val="1"/>
      <w:marLeft w:val="0"/>
      <w:marRight w:val="0"/>
      <w:marTop w:val="0"/>
      <w:marBottom w:val="0"/>
      <w:divBdr>
        <w:top w:val="none" w:sz="0" w:space="0" w:color="auto"/>
        <w:left w:val="none" w:sz="0" w:space="0" w:color="auto"/>
        <w:bottom w:val="none" w:sz="0" w:space="0" w:color="auto"/>
        <w:right w:val="none" w:sz="0" w:space="0" w:color="auto"/>
      </w:divBdr>
    </w:div>
    <w:div w:id="409428200">
      <w:bodyDiv w:val="1"/>
      <w:marLeft w:val="0"/>
      <w:marRight w:val="0"/>
      <w:marTop w:val="0"/>
      <w:marBottom w:val="0"/>
      <w:divBdr>
        <w:top w:val="none" w:sz="0" w:space="0" w:color="auto"/>
        <w:left w:val="none" w:sz="0" w:space="0" w:color="auto"/>
        <w:bottom w:val="none" w:sz="0" w:space="0" w:color="auto"/>
        <w:right w:val="none" w:sz="0" w:space="0" w:color="auto"/>
      </w:divBdr>
    </w:div>
    <w:div w:id="410156941">
      <w:bodyDiv w:val="1"/>
      <w:marLeft w:val="0"/>
      <w:marRight w:val="0"/>
      <w:marTop w:val="0"/>
      <w:marBottom w:val="0"/>
      <w:divBdr>
        <w:top w:val="none" w:sz="0" w:space="0" w:color="auto"/>
        <w:left w:val="none" w:sz="0" w:space="0" w:color="auto"/>
        <w:bottom w:val="none" w:sz="0" w:space="0" w:color="auto"/>
        <w:right w:val="none" w:sz="0" w:space="0" w:color="auto"/>
      </w:divBdr>
    </w:div>
    <w:div w:id="411857770">
      <w:bodyDiv w:val="1"/>
      <w:marLeft w:val="0"/>
      <w:marRight w:val="0"/>
      <w:marTop w:val="0"/>
      <w:marBottom w:val="0"/>
      <w:divBdr>
        <w:top w:val="none" w:sz="0" w:space="0" w:color="auto"/>
        <w:left w:val="none" w:sz="0" w:space="0" w:color="auto"/>
        <w:bottom w:val="none" w:sz="0" w:space="0" w:color="auto"/>
        <w:right w:val="none" w:sz="0" w:space="0" w:color="auto"/>
      </w:divBdr>
    </w:div>
    <w:div w:id="416513314">
      <w:bodyDiv w:val="1"/>
      <w:marLeft w:val="0"/>
      <w:marRight w:val="0"/>
      <w:marTop w:val="0"/>
      <w:marBottom w:val="0"/>
      <w:divBdr>
        <w:top w:val="none" w:sz="0" w:space="0" w:color="auto"/>
        <w:left w:val="none" w:sz="0" w:space="0" w:color="auto"/>
        <w:bottom w:val="none" w:sz="0" w:space="0" w:color="auto"/>
        <w:right w:val="none" w:sz="0" w:space="0" w:color="auto"/>
      </w:divBdr>
    </w:div>
    <w:div w:id="420178011">
      <w:bodyDiv w:val="1"/>
      <w:marLeft w:val="0"/>
      <w:marRight w:val="0"/>
      <w:marTop w:val="0"/>
      <w:marBottom w:val="0"/>
      <w:divBdr>
        <w:top w:val="none" w:sz="0" w:space="0" w:color="auto"/>
        <w:left w:val="none" w:sz="0" w:space="0" w:color="auto"/>
        <w:bottom w:val="none" w:sz="0" w:space="0" w:color="auto"/>
        <w:right w:val="none" w:sz="0" w:space="0" w:color="auto"/>
      </w:divBdr>
    </w:div>
    <w:div w:id="420950318">
      <w:bodyDiv w:val="1"/>
      <w:marLeft w:val="0"/>
      <w:marRight w:val="0"/>
      <w:marTop w:val="0"/>
      <w:marBottom w:val="0"/>
      <w:divBdr>
        <w:top w:val="none" w:sz="0" w:space="0" w:color="auto"/>
        <w:left w:val="none" w:sz="0" w:space="0" w:color="auto"/>
        <w:bottom w:val="none" w:sz="0" w:space="0" w:color="auto"/>
        <w:right w:val="none" w:sz="0" w:space="0" w:color="auto"/>
      </w:divBdr>
    </w:div>
    <w:div w:id="429356675">
      <w:bodyDiv w:val="1"/>
      <w:marLeft w:val="0"/>
      <w:marRight w:val="0"/>
      <w:marTop w:val="0"/>
      <w:marBottom w:val="0"/>
      <w:divBdr>
        <w:top w:val="none" w:sz="0" w:space="0" w:color="auto"/>
        <w:left w:val="none" w:sz="0" w:space="0" w:color="auto"/>
        <w:bottom w:val="none" w:sz="0" w:space="0" w:color="auto"/>
        <w:right w:val="none" w:sz="0" w:space="0" w:color="auto"/>
      </w:divBdr>
    </w:div>
    <w:div w:id="449469707">
      <w:bodyDiv w:val="1"/>
      <w:marLeft w:val="0"/>
      <w:marRight w:val="0"/>
      <w:marTop w:val="0"/>
      <w:marBottom w:val="0"/>
      <w:divBdr>
        <w:top w:val="none" w:sz="0" w:space="0" w:color="auto"/>
        <w:left w:val="none" w:sz="0" w:space="0" w:color="auto"/>
        <w:bottom w:val="none" w:sz="0" w:space="0" w:color="auto"/>
        <w:right w:val="none" w:sz="0" w:space="0" w:color="auto"/>
      </w:divBdr>
    </w:div>
    <w:div w:id="460074201">
      <w:bodyDiv w:val="1"/>
      <w:marLeft w:val="0"/>
      <w:marRight w:val="0"/>
      <w:marTop w:val="0"/>
      <w:marBottom w:val="0"/>
      <w:divBdr>
        <w:top w:val="none" w:sz="0" w:space="0" w:color="auto"/>
        <w:left w:val="none" w:sz="0" w:space="0" w:color="auto"/>
        <w:bottom w:val="none" w:sz="0" w:space="0" w:color="auto"/>
        <w:right w:val="none" w:sz="0" w:space="0" w:color="auto"/>
      </w:divBdr>
    </w:div>
    <w:div w:id="463038056">
      <w:bodyDiv w:val="1"/>
      <w:marLeft w:val="0"/>
      <w:marRight w:val="0"/>
      <w:marTop w:val="0"/>
      <w:marBottom w:val="0"/>
      <w:divBdr>
        <w:top w:val="none" w:sz="0" w:space="0" w:color="auto"/>
        <w:left w:val="none" w:sz="0" w:space="0" w:color="auto"/>
        <w:bottom w:val="none" w:sz="0" w:space="0" w:color="auto"/>
        <w:right w:val="none" w:sz="0" w:space="0" w:color="auto"/>
      </w:divBdr>
    </w:div>
    <w:div w:id="476849212">
      <w:bodyDiv w:val="1"/>
      <w:marLeft w:val="0"/>
      <w:marRight w:val="0"/>
      <w:marTop w:val="0"/>
      <w:marBottom w:val="0"/>
      <w:divBdr>
        <w:top w:val="none" w:sz="0" w:space="0" w:color="auto"/>
        <w:left w:val="none" w:sz="0" w:space="0" w:color="auto"/>
        <w:bottom w:val="none" w:sz="0" w:space="0" w:color="auto"/>
        <w:right w:val="none" w:sz="0" w:space="0" w:color="auto"/>
      </w:divBdr>
    </w:div>
    <w:div w:id="484199278">
      <w:bodyDiv w:val="1"/>
      <w:marLeft w:val="0"/>
      <w:marRight w:val="0"/>
      <w:marTop w:val="0"/>
      <w:marBottom w:val="0"/>
      <w:divBdr>
        <w:top w:val="none" w:sz="0" w:space="0" w:color="auto"/>
        <w:left w:val="none" w:sz="0" w:space="0" w:color="auto"/>
        <w:bottom w:val="none" w:sz="0" w:space="0" w:color="auto"/>
        <w:right w:val="none" w:sz="0" w:space="0" w:color="auto"/>
      </w:divBdr>
    </w:div>
    <w:div w:id="493573013">
      <w:bodyDiv w:val="1"/>
      <w:marLeft w:val="0"/>
      <w:marRight w:val="0"/>
      <w:marTop w:val="0"/>
      <w:marBottom w:val="0"/>
      <w:divBdr>
        <w:top w:val="none" w:sz="0" w:space="0" w:color="auto"/>
        <w:left w:val="none" w:sz="0" w:space="0" w:color="auto"/>
        <w:bottom w:val="none" w:sz="0" w:space="0" w:color="auto"/>
        <w:right w:val="none" w:sz="0" w:space="0" w:color="auto"/>
      </w:divBdr>
    </w:div>
    <w:div w:id="493910003">
      <w:bodyDiv w:val="1"/>
      <w:marLeft w:val="0"/>
      <w:marRight w:val="0"/>
      <w:marTop w:val="0"/>
      <w:marBottom w:val="0"/>
      <w:divBdr>
        <w:top w:val="none" w:sz="0" w:space="0" w:color="auto"/>
        <w:left w:val="none" w:sz="0" w:space="0" w:color="auto"/>
        <w:bottom w:val="none" w:sz="0" w:space="0" w:color="auto"/>
        <w:right w:val="none" w:sz="0" w:space="0" w:color="auto"/>
      </w:divBdr>
    </w:div>
    <w:div w:id="505485031">
      <w:bodyDiv w:val="1"/>
      <w:marLeft w:val="0"/>
      <w:marRight w:val="0"/>
      <w:marTop w:val="0"/>
      <w:marBottom w:val="0"/>
      <w:divBdr>
        <w:top w:val="none" w:sz="0" w:space="0" w:color="auto"/>
        <w:left w:val="none" w:sz="0" w:space="0" w:color="auto"/>
        <w:bottom w:val="none" w:sz="0" w:space="0" w:color="auto"/>
        <w:right w:val="none" w:sz="0" w:space="0" w:color="auto"/>
      </w:divBdr>
    </w:div>
    <w:div w:id="519855470">
      <w:bodyDiv w:val="1"/>
      <w:marLeft w:val="0"/>
      <w:marRight w:val="0"/>
      <w:marTop w:val="0"/>
      <w:marBottom w:val="0"/>
      <w:divBdr>
        <w:top w:val="none" w:sz="0" w:space="0" w:color="auto"/>
        <w:left w:val="none" w:sz="0" w:space="0" w:color="auto"/>
        <w:bottom w:val="none" w:sz="0" w:space="0" w:color="auto"/>
        <w:right w:val="none" w:sz="0" w:space="0" w:color="auto"/>
      </w:divBdr>
    </w:div>
    <w:div w:id="525411821">
      <w:bodyDiv w:val="1"/>
      <w:marLeft w:val="0"/>
      <w:marRight w:val="0"/>
      <w:marTop w:val="0"/>
      <w:marBottom w:val="0"/>
      <w:divBdr>
        <w:top w:val="none" w:sz="0" w:space="0" w:color="auto"/>
        <w:left w:val="none" w:sz="0" w:space="0" w:color="auto"/>
        <w:bottom w:val="none" w:sz="0" w:space="0" w:color="auto"/>
        <w:right w:val="none" w:sz="0" w:space="0" w:color="auto"/>
      </w:divBdr>
    </w:div>
    <w:div w:id="527059944">
      <w:bodyDiv w:val="1"/>
      <w:marLeft w:val="0"/>
      <w:marRight w:val="0"/>
      <w:marTop w:val="0"/>
      <w:marBottom w:val="0"/>
      <w:divBdr>
        <w:top w:val="none" w:sz="0" w:space="0" w:color="auto"/>
        <w:left w:val="none" w:sz="0" w:space="0" w:color="auto"/>
        <w:bottom w:val="none" w:sz="0" w:space="0" w:color="auto"/>
        <w:right w:val="none" w:sz="0" w:space="0" w:color="auto"/>
      </w:divBdr>
    </w:div>
    <w:div w:id="544147672">
      <w:bodyDiv w:val="1"/>
      <w:marLeft w:val="0"/>
      <w:marRight w:val="0"/>
      <w:marTop w:val="0"/>
      <w:marBottom w:val="0"/>
      <w:divBdr>
        <w:top w:val="none" w:sz="0" w:space="0" w:color="auto"/>
        <w:left w:val="none" w:sz="0" w:space="0" w:color="auto"/>
        <w:bottom w:val="none" w:sz="0" w:space="0" w:color="auto"/>
        <w:right w:val="none" w:sz="0" w:space="0" w:color="auto"/>
      </w:divBdr>
    </w:div>
    <w:div w:id="548028478">
      <w:bodyDiv w:val="1"/>
      <w:marLeft w:val="0"/>
      <w:marRight w:val="0"/>
      <w:marTop w:val="0"/>
      <w:marBottom w:val="0"/>
      <w:divBdr>
        <w:top w:val="none" w:sz="0" w:space="0" w:color="auto"/>
        <w:left w:val="none" w:sz="0" w:space="0" w:color="auto"/>
        <w:bottom w:val="none" w:sz="0" w:space="0" w:color="auto"/>
        <w:right w:val="none" w:sz="0" w:space="0" w:color="auto"/>
      </w:divBdr>
    </w:div>
    <w:div w:id="553737518">
      <w:bodyDiv w:val="1"/>
      <w:marLeft w:val="0"/>
      <w:marRight w:val="0"/>
      <w:marTop w:val="0"/>
      <w:marBottom w:val="0"/>
      <w:divBdr>
        <w:top w:val="none" w:sz="0" w:space="0" w:color="auto"/>
        <w:left w:val="none" w:sz="0" w:space="0" w:color="auto"/>
        <w:bottom w:val="none" w:sz="0" w:space="0" w:color="auto"/>
        <w:right w:val="none" w:sz="0" w:space="0" w:color="auto"/>
      </w:divBdr>
    </w:div>
    <w:div w:id="556357284">
      <w:bodyDiv w:val="1"/>
      <w:marLeft w:val="0"/>
      <w:marRight w:val="0"/>
      <w:marTop w:val="0"/>
      <w:marBottom w:val="0"/>
      <w:divBdr>
        <w:top w:val="none" w:sz="0" w:space="0" w:color="auto"/>
        <w:left w:val="none" w:sz="0" w:space="0" w:color="auto"/>
        <w:bottom w:val="none" w:sz="0" w:space="0" w:color="auto"/>
        <w:right w:val="none" w:sz="0" w:space="0" w:color="auto"/>
      </w:divBdr>
    </w:div>
    <w:div w:id="568736677">
      <w:bodyDiv w:val="1"/>
      <w:marLeft w:val="0"/>
      <w:marRight w:val="0"/>
      <w:marTop w:val="0"/>
      <w:marBottom w:val="0"/>
      <w:divBdr>
        <w:top w:val="none" w:sz="0" w:space="0" w:color="auto"/>
        <w:left w:val="none" w:sz="0" w:space="0" w:color="auto"/>
        <w:bottom w:val="none" w:sz="0" w:space="0" w:color="auto"/>
        <w:right w:val="none" w:sz="0" w:space="0" w:color="auto"/>
      </w:divBdr>
    </w:div>
    <w:div w:id="582111142">
      <w:bodyDiv w:val="1"/>
      <w:marLeft w:val="0"/>
      <w:marRight w:val="0"/>
      <w:marTop w:val="0"/>
      <w:marBottom w:val="0"/>
      <w:divBdr>
        <w:top w:val="none" w:sz="0" w:space="0" w:color="auto"/>
        <w:left w:val="none" w:sz="0" w:space="0" w:color="auto"/>
        <w:bottom w:val="none" w:sz="0" w:space="0" w:color="auto"/>
        <w:right w:val="none" w:sz="0" w:space="0" w:color="auto"/>
      </w:divBdr>
    </w:div>
    <w:div w:id="589508678">
      <w:bodyDiv w:val="1"/>
      <w:marLeft w:val="0"/>
      <w:marRight w:val="0"/>
      <w:marTop w:val="0"/>
      <w:marBottom w:val="0"/>
      <w:divBdr>
        <w:top w:val="none" w:sz="0" w:space="0" w:color="auto"/>
        <w:left w:val="none" w:sz="0" w:space="0" w:color="auto"/>
        <w:bottom w:val="none" w:sz="0" w:space="0" w:color="auto"/>
        <w:right w:val="none" w:sz="0" w:space="0" w:color="auto"/>
      </w:divBdr>
    </w:div>
    <w:div w:id="591932421">
      <w:bodyDiv w:val="1"/>
      <w:marLeft w:val="0"/>
      <w:marRight w:val="0"/>
      <w:marTop w:val="0"/>
      <w:marBottom w:val="0"/>
      <w:divBdr>
        <w:top w:val="none" w:sz="0" w:space="0" w:color="auto"/>
        <w:left w:val="none" w:sz="0" w:space="0" w:color="auto"/>
        <w:bottom w:val="none" w:sz="0" w:space="0" w:color="auto"/>
        <w:right w:val="none" w:sz="0" w:space="0" w:color="auto"/>
      </w:divBdr>
    </w:div>
    <w:div w:id="593441525">
      <w:bodyDiv w:val="1"/>
      <w:marLeft w:val="0"/>
      <w:marRight w:val="0"/>
      <w:marTop w:val="0"/>
      <w:marBottom w:val="0"/>
      <w:divBdr>
        <w:top w:val="none" w:sz="0" w:space="0" w:color="auto"/>
        <w:left w:val="none" w:sz="0" w:space="0" w:color="auto"/>
        <w:bottom w:val="none" w:sz="0" w:space="0" w:color="auto"/>
        <w:right w:val="none" w:sz="0" w:space="0" w:color="auto"/>
      </w:divBdr>
    </w:div>
    <w:div w:id="595480562">
      <w:bodyDiv w:val="1"/>
      <w:marLeft w:val="0"/>
      <w:marRight w:val="0"/>
      <w:marTop w:val="0"/>
      <w:marBottom w:val="0"/>
      <w:divBdr>
        <w:top w:val="none" w:sz="0" w:space="0" w:color="auto"/>
        <w:left w:val="none" w:sz="0" w:space="0" w:color="auto"/>
        <w:bottom w:val="none" w:sz="0" w:space="0" w:color="auto"/>
        <w:right w:val="none" w:sz="0" w:space="0" w:color="auto"/>
      </w:divBdr>
    </w:div>
    <w:div w:id="596450361">
      <w:bodyDiv w:val="1"/>
      <w:marLeft w:val="0"/>
      <w:marRight w:val="0"/>
      <w:marTop w:val="0"/>
      <w:marBottom w:val="0"/>
      <w:divBdr>
        <w:top w:val="none" w:sz="0" w:space="0" w:color="auto"/>
        <w:left w:val="none" w:sz="0" w:space="0" w:color="auto"/>
        <w:bottom w:val="none" w:sz="0" w:space="0" w:color="auto"/>
        <w:right w:val="none" w:sz="0" w:space="0" w:color="auto"/>
      </w:divBdr>
    </w:div>
    <w:div w:id="599264147">
      <w:bodyDiv w:val="1"/>
      <w:marLeft w:val="0"/>
      <w:marRight w:val="0"/>
      <w:marTop w:val="0"/>
      <w:marBottom w:val="0"/>
      <w:divBdr>
        <w:top w:val="none" w:sz="0" w:space="0" w:color="auto"/>
        <w:left w:val="none" w:sz="0" w:space="0" w:color="auto"/>
        <w:bottom w:val="none" w:sz="0" w:space="0" w:color="auto"/>
        <w:right w:val="none" w:sz="0" w:space="0" w:color="auto"/>
      </w:divBdr>
    </w:div>
    <w:div w:id="602689328">
      <w:bodyDiv w:val="1"/>
      <w:marLeft w:val="0"/>
      <w:marRight w:val="0"/>
      <w:marTop w:val="0"/>
      <w:marBottom w:val="0"/>
      <w:divBdr>
        <w:top w:val="none" w:sz="0" w:space="0" w:color="auto"/>
        <w:left w:val="none" w:sz="0" w:space="0" w:color="auto"/>
        <w:bottom w:val="none" w:sz="0" w:space="0" w:color="auto"/>
        <w:right w:val="none" w:sz="0" w:space="0" w:color="auto"/>
      </w:divBdr>
    </w:div>
    <w:div w:id="629939485">
      <w:bodyDiv w:val="1"/>
      <w:marLeft w:val="0"/>
      <w:marRight w:val="0"/>
      <w:marTop w:val="0"/>
      <w:marBottom w:val="0"/>
      <w:divBdr>
        <w:top w:val="none" w:sz="0" w:space="0" w:color="auto"/>
        <w:left w:val="none" w:sz="0" w:space="0" w:color="auto"/>
        <w:bottom w:val="none" w:sz="0" w:space="0" w:color="auto"/>
        <w:right w:val="none" w:sz="0" w:space="0" w:color="auto"/>
      </w:divBdr>
    </w:div>
    <w:div w:id="638806432">
      <w:bodyDiv w:val="1"/>
      <w:marLeft w:val="0"/>
      <w:marRight w:val="0"/>
      <w:marTop w:val="0"/>
      <w:marBottom w:val="0"/>
      <w:divBdr>
        <w:top w:val="none" w:sz="0" w:space="0" w:color="auto"/>
        <w:left w:val="none" w:sz="0" w:space="0" w:color="auto"/>
        <w:bottom w:val="none" w:sz="0" w:space="0" w:color="auto"/>
        <w:right w:val="none" w:sz="0" w:space="0" w:color="auto"/>
      </w:divBdr>
    </w:div>
    <w:div w:id="640694580">
      <w:bodyDiv w:val="1"/>
      <w:marLeft w:val="0"/>
      <w:marRight w:val="0"/>
      <w:marTop w:val="0"/>
      <w:marBottom w:val="0"/>
      <w:divBdr>
        <w:top w:val="none" w:sz="0" w:space="0" w:color="auto"/>
        <w:left w:val="none" w:sz="0" w:space="0" w:color="auto"/>
        <w:bottom w:val="none" w:sz="0" w:space="0" w:color="auto"/>
        <w:right w:val="none" w:sz="0" w:space="0" w:color="auto"/>
      </w:divBdr>
    </w:div>
    <w:div w:id="651326286">
      <w:bodyDiv w:val="1"/>
      <w:marLeft w:val="0"/>
      <w:marRight w:val="0"/>
      <w:marTop w:val="0"/>
      <w:marBottom w:val="0"/>
      <w:divBdr>
        <w:top w:val="none" w:sz="0" w:space="0" w:color="auto"/>
        <w:left w:val="none" w:sz="0" w:space="0" w:color="auto"/>
        <w:bottom w:val="none" w:sz="0" w:space="0" w:color="auto"/>
        <w:right w:val="none" w:sz="0" w:space="0" w:color="auto"/>
      </w:divBdr>
    </w:div>
    <w:div w:id="651763086">
      <w:bodyDiv w:val="1"/>
      <w:marLeft w:val="0"/>
      <w:marRight w:val="0"/>
      <w:marTop w:val="0"/>
      <w:marBottom w:val="0"/>
      <w:divBdr>
        <w:top w:val="none" w:sz="0" w:space="0" w:color="auto"/>
        <w:left w:val="none" w:sz="0" w:space="0" w:color="auto"/>
        <w:bottom w:val="none" w:sz="0" w:space="0" w:color="auto"/>
        <w:right w:val="none" w:sz="0" w:space="0" w:color="auto"/>
      </w:divBdr>
    </w:div>
    <w:div w:id="657421136">
      <w:bodyDiv w:val="1"/>
      <w:marLeft w:val="0"/>
      <w:marRight w:val="0"/>
      <w:marTop w:val="0"/>
      <w:marBottom w:val="0"/>
      <w:divBdr>
        <w:top w:val="none" w:sz="0" w:space="0" w:color="auto"/>
        <w:left w:val="none" w:sz="0" w:space="0" w:color="auto"/>
        <w:bottom w:val="none" w:sz="0" w:space="0" w:color="auto"/>
        <w:right w:val="none" w:sz="0" w:space="0" w:color="auto"/>
      </w:divBdr>
    </w:div>
    <w:div w:id="665981769">
      <w:bodyDiv w:val="1"/>
      <w:marLeft w:val="0"/>
      <w:marRight w:val="0"/>
      <w:marTop w:val="0"/>
      <w:marBottom w:val="0"/>
      <w:divBdr>
        <w:top w:val="none" w:sz="0" w:space="0" w:color="auto"/>
        <w:left w:val="none" w:sz="0" w:space="0" w:color="auto"/>
        <w:bottom w:val="none" w:sz="0" w:space="0" w:color="auto"/>
        <w:right w:val="none" w:sz="0" w:space="0" w:color="auto"/>
      </w:divBdr>
    </w:div>
    <w:div w:id="698354078">
      <w:bodyDiv w:val="1"/>
      <w:marLeft w:val="0"/>
      <w:marRight w:val="0"/>
      <w:marTop w:val="0"/>
      <w:marBottom w:val="0"/>
      <w:divBdr>
        <w:top w:val="none" w:sz="0" w:space="0" w:color="auto"/>
        <w:left w:val="none" w:sz="0" w:space="0" w:color="auto"/>
        <w:bottom w:val="none" w:sz="0" w:space="0" w:color="auto"/>
        <w:right w:val="none" w:sz="0" w:space="0" w:color="auto"/>
      </w:divBdr>
    </w:div>
    <w:div w:id="723333309">
      <w:bodyDiv w:val="1"/>
      <w:marLeft w:val="0"/>
      <w:marRight w:val="0"/>
      <w:marTop w:val="0"/>
      <w:marBottom w:val="0"/>
      <w:divBdr>
        <w:top w:val="none" w:sz="0" w:space="0" w:color="auto"/>
        <w:left w:val="none" w:sz="0" w:space="0" w:color="auto"/>
        <w:bottom w:val="none" w:sz="0" w:space="0" w:color="auto"/>
        <w:right w:val="none" w:sz="0" w:space="0" w:color="auto"/>
      </w:divBdr>
    </w:div>
    <w:div w:id="728459767">
      <w:bodyDiv w:val="1"/>
      <w:marLeft w:val="0"/>
      <w:marRight w:val="0"/>
      <w:marTop w:val="0"/>
      <w:marBottom w:val="0"/>
      <w:divBdr>
        <w:top w:val="none" w:sz="0" w:space="0" w:color="auto"/>
        <w:left w:val="none" w:sz="0" w:space="0" w:color="auto"/>
        <w:bottom w:val="none" w:sz="0" w:space="0" w:color="auto"/>
        <w:right w:val="none" w:sz="0" w:space="0" w:color="auto"/>
      </w:divBdr>
    </w:div>
    <w:div w:id="741218287">
      <w:bodyDiv w:val="1"/>
      <w:marLeft w:val="0"/>
      <w:marRight w:val="0"/>
      <w:marTop w:val="0"/>
      <w:marBottom w:val="0"/>
      <w:divBdr>
        <w:top w:val="none" w:sz="0" w:space="0" w:color="auto"/>
        <w:left w:val="none" w:sz="0" w:space="0" w:color="auto"/>
        <w:bottom w:val="none" w:sz="0" w:space="0" w:color="auto"/>
        <w:right w:val="none" w:sz="0" w:space="0" w:color="auto"/>
      </w:divBdr>
    </w:div>
    <w:div w:id="754781933">
      <w:bodyDiv w:val="1"/>
      <w:marLeft w:val="0"/>
      <w:marRight w:val="0"/>
      <w:marTop w:val="0"/>
      <w:marBottom w:val="0"/>
      <w:divBdr>
        <w:top w:val="none" w:sz="0" w:space="0" w:color="auto"/>
        <w:left w:val="none" w:sz="0" w:space="0" w:color="auto"/>
        <w:bottom w:val="none" w:sz="0" w:space="0" w:color="auto"/>
        <w:right w:val="none" w:sz="0" w:space="0" w:color="auto"/>
      </w:divBdr>
    </w:div>
    <w:div w:id="761486414">
      <w:bodyDiv w:val="1"/>
      <w:marLeft w:val="0"/>
      <w:marRight w:val="0"/>
      <w:marTop w:val="0"/>
      <w:marBottom w:val="0"/>
      <w:divBdr>
        <w:top w:val="none" w:sz="0" w:space="0" w:color="auto"/>
        <w:left w:val="none" w:sz="0" w:space="0" w:color="auto"/>
        <w:bottom w:val="none" w:sz="0" w:space="0" w:color="auto"/>
        <w:right w:val="none" w:sz="0" w:space="0" w:color="auto"/>
      </w:divBdr>
    </w:div>
    <w:div w:id="769661840">
      <w:bodyDiv w:val="1"/>
      <w:marLeft w:val="0"/>
      <w:marRight w:val="0"/>
      <w:marTop w:val="0"/>
      <w:marBottom w:val="0"/>
      <w:divBdr>
        <w:top w:val="none" w:sz="0" w:space="0" w:color="auto"/>
        <w:left w:val="none" w:sz="0" w:space="0" w:color="auto"/>
        <w:bottom w:val="none" w:sz="0" w:space="0" w:color="auto"/>
        <w:right w:val="none" w:sz="0" w:space="0" w:color="auto"/>
      </w:divBdr>
    </w:div>
    <w:div w:id="774666012">
      <w:bodyDiv w:val="1"/>
      <w:marLeft w:val="0"/>
      <w:marRight w:val="0"/>
      <w:marTop w:val="0"/>
      <w:marBottom w:val="0"/>
      <w:divBdr>
        <w:top w:val="none" w:sz="0" w:space="0" w:color="auto"/>
        <w:left w:val="none" w:sz="0" w:space="0" w:color="auto"/>
        <w:bottom w:val="none" w:sz="0" w:space="0" w:color="auto"/>
        <w:right w:val="none" w:sz="0" w:space="0" w:color="auto"/>
      </w:divBdr>
    </w:div>
    <w:div w:id="794639689">
      <w:bodyDiv w:val="1"/>
      <w:marLeft w:val="0"/>
      <w:marRight w:val="0"/>
      <w:marTop w:val="0"/>
      <w:marBottom w:val="0"/>
      <w:divBdr>
        <w:top w:val="none" w:sz="0" w:space="0" w:color="auto"/>
        <w:left w:val="none" w:sz="0" w:space="0" w:color="auto"/>
        <w:bottom w:val="none" w:sz="0" w:space="0" w:color="auto"/>
        <w:right w:val="none" w:sz="0" w:space="0" w:color="auto"/>
      </w:divBdr>
    </w:div>
    <w:div w:id="818502928">
      <w:bodyDiv w:val="1"/>
      <w:marLeft w:val="0"/>
      <w:marRight w:val="0"/>
      <w:marTop w:val="0"/>
      <w:marBottom w:val="0"/>
      <w:divBdr>
        <w:top w:val="none" w:sz="0" w:space="0" w:color="auto"/>
        <w:left w:val="none" w:sz="0" w:space="0" w:color="auto"/>
        <w:bottom w:val="none" w:sz="0" w:space="0" w:color="auto"/>
        <w:right w:val="none" w:sz="0" w:space="0" w:color="auto"/>
      </w:divBdr>
    </w:div>
    <w:div w:id="834031484">
      <w:bodyDiv w:val="1"/>
      <w:marLeft w:val="0"/>
      <w:marRight w:val="0"/>
      <w:marTop w:val="0"/>
      <w:marBottom w:val="0"/>
      <w:divBdr>
        <w:top w:val="none" w:sz="0" w:space="0" w:color="auto"/>
        <w:left w:val="none" w:sz="0" w:space="0" w:color="auto"/>
        <w:bottom w:val="none" w:sz="0" w:space="0" w:color="auto"/>
        <w:right w:val="none" w:sz="0" w:space="0" w:color="auto"/>
      </w:divBdr>
    </w:div>
    <w:div w:id="847913902">
      <w:bodyDiv w:val="1"/>
      <w:marLeft w:val="0"/>
      <w:marRight w:val="0"/>
      <w:marTop w:val="0"/>
      <w:marBottom w:val="0"/>
      <w:divBdr>
        <w:top w:val="none" w:sz="0" w:space="0" w:color="auto"/>
        <w:left w:val="none" w:sz="0" w:space="0" w:color="auto"/>
        <w:bottom w:val="none" w:sz="0" w:space="0" w:color="auto"/>
        <w:right w:val="none" w:sz="0" w:space="0" w:color="auto"/>
      </w:divBdr>
    </w:div>
    <w:div w:id="865560457">
      <w:bodyDiv w:val="1"/>
      <w:marLeft w:val="0"/>
      <w:marRight w:val="0"/>
      <w:marTop w:val="0"/>
      <w:marBottom w:val="0"/>
      <w:divBdr>
        <w:top w:val="none" w:sz="0" w:space="0" w:color="auto"/>
        <w:left w:val="none" w:sz="0" w:space="0" w:color="auto"/>
        <w:bottom w:val="none" w:sz="0" w:space="0" w:color="auto"/>
        <w:right w:val="none" w:sz="0" w:space="0" w:color="auto"/>
      </w:divBdr>
    </w:div>
    <w:div w:id="878201673">
      <w:bodyDiv w:val="1"/>
      <w:marLeft w:val="0"/>
      <w:marRight w:val="0"/>
      <w:marTop w:val="0"/>
      <w:marBottom w:val="0"/>
      <w:divBdr>
        <w:top w:val="none" w:sz="0" w:space="0" w:color="auto"/>
        <w:left w:val="none" w:sz="0" w:space="0" w:color="auto"/>
        <w:bottom w:val="none" w:sz="0" w:space="0" w:color="auto"/>
        <w:right w:val="none" w:sz="0" w:space="0" w:color="auto"/>
      </w:divBdr>
    </w:div>
    <w:div w:id="900941124">
      <w:bodyDiv w:val="1"/>
      <w:marLeft w:val="0"/>
      <w:marRight w:val="0"/>
      <w:marTop w:val="0"/>
      <w:marBottom w:val="0"/>
      <w:divBdr>
        <w:top w:val="none" w:sz="0" w:space="0" w:color="auto"/>
        <w:left w:val="none" w:sz="0" w:space="0" w:color="auto"/>
        <w:bottom w:val="none" w:sz="0" w:space="0" w:color="auto"/>
        <w:right w:val="none" w:sz="0" w:space="0" w:color="auto"/>
      </w:divBdr>
    </w:div>
    <w:div w:id="908806180">
      <w:bodyDiv w:val="1"/>
      <w:marLeft w:val="0"/>
      <w:marRight w:val="0"/>
      <w:marTop w:val="0"/>
      <w:marBottom w:val="0"/>
      <w:divBdr>
        <w:top w:val="none" w:sz="0" w:space="0" w:color="auto"/>
        <w:left w:val="none" w:sz="0" w:space="0" w:color="auto"/>
        <w:bottom w:val="none" w:sz="0" w:space="0" w:color="auto"/>
        <w:right w:val="none" w:sz="0" w:space="0" w:color="auto"/>
      </w:divBdr>
    </w:div>
    <w:div w:id="909122029">
      <w:bodyDiv w:val="1"/>
      <w:marLeft w:val="0"/>
      <w:marRight w:val="0"/>
      <w:marTop w:val="0"/>
      <w:marBottom w:val="0"/>
      <w:divBdr>
        <w:top w:val="none" w:sz="0" w:space="0" w:color="auto"/>
        <w:left w:val="none" w:sz="0" w:space="0" w:color="auto"/>
        <w:bottom w:val="none" w:sz="0" w:space="0" w:color="auto"/>
        <w:right w:val="none" w:sz="0" w:space="0" w:color="auto"/>
      </w:divBdr>
    </w:div>
    <w:div w:id="911810616">
      <w:bodyDiv w:val="1"/>
      <w:marLeft w:val="0"/>
      <w:marRight w:val="0"/>
      <w:marTop w:val="0"/>
      <w:marBottom w:val="0"/>
      <w:divBdr>
        <w:top w:val="none" w:sz="0" w:space="0" w:color="auto"/>
        <w:left w:val="none" w:sz="0" w:space="0" w:color="auto"/>
        <w:bottom w:val="none" w:sz="0" w:space="0" w:color="auto"/>
        <w:right w:val="none" w:sz="0" w:space="0" w:color="auto"/>
      </w:divBdr>
    </w:div>
    <w:div w:id="922883700">
      <w:bodyDiv w:val="1"/>
      <w:marLeft w:val="0"/>
      <w:marRight w:val="0"/>
      <w:marTop w:val="0"/>
      <w:marBottom w:val="0"/>
      <w:divBdr>
        <w:top w:val="none" w:sz="0" w:space="0" w:color="auto"/>
        <w:left w:val="none" w:sz="0" w:space="0" w:color="auto"/>
        <w:bottom w:val="none" w:sz="0" w:space="0" w:color="auto"/>
        <w:right w:val="none" w:sz="0" w:space="0" w:color="auto"/>
      </w:divBdr>
    </w:div>
    <w:div w:id="928855664">
      <w:bodyDiv w:val="1"/>
      <w:marLeft w:val="0"/>
      <w:marRight w:val="0"/>
      <w:marTop w:val="0"/>
      <w:marBottom w:val="0"/>
      <w:divBdr>
        <w:top w:val="none" w:sz="0" w:space="0" w:color="auto"/>
        <w:left w:val="none" w:sz="0" w:space="0" w:color="auto"/>
        <w:bottom w:val="none" w:sz="0" w:space="0" w:color="auto"/>
        <w:right w:val="none" w:sz="0" w:space="0" w:color="auto"/>
      </w:divBdr>
    </w:div>
    <w:div w:id="929309548">
      <w:bodyDiv w:val="1"/>
      <w:marLeft w:val="0"/>
      <w:marRight w:val="0"/>
      <w:marTop w:val="0"/>
      <w:marBottom w:val="0"/>
      <w:divBdr>
        <w:top w:val="none" w:sz="0" w:space="0" w:color="auto"/>
        <w:left w:val="none" w:sz="0" w:space="0" w:color="auto"/>
        <w:bottom w:val="none" w:sz="0" w:space="0" w:color="auto"/>
        <w:right w:val="none" w:sz="0" w:space="0" w:color="auto"/>
      </w:divBdr>
    </w:div>
    <w:div w:id="946962342">
      <w:bodyDiv w:val="1"/>
      <w:marLeft w:val="0"/>
      <w:marRight w:val="0"/>
      <w:marTop w:val="0"/>
      <w:marBottom w:val="0"/>
      <w:divBdr>
        <w:top w:val="none" w:sz="0" w:space="0" w:color="auto"/>
        <w:left w:val="none" w:sz="0" w:space="0" w:color="auto"/>
        <w:bottom w:val="none" w:sz="0" w:space="0" w:color="auto"/>
        <w:right w:val="none" w:sz="0" w:space="0" w:color="auto"/>
      </w:divBdr>
    </w:div>
    <w:div w:id="956908000">
      <w:bodyDiv w:val="1"/>
      <w:marLeft w:val="0"/>
      <w:marRight w:val="0"/>
      <w:marTop w:val="0"/>
      <w:marBottom w:val="0"/>
      <w:divBdr>
        <w:top w:val="none" w:sz="0" w:space="0" w:color="auto"/>
        <w:left w:val="none" w:sz="0" w:space="0" w:color="auto"/>
        <w:bottom w:val="none" w:sz="0" w:space="0" w:color="auto"/>
        <w:right w:val="none" w:sz="0" w:space="0" w:color="auto"/>
      </w:divBdr>
    </w:div>
    <w:div w:id="962930745">
      <w:bodyDiv w:val="1"/>
      <w:marLeft w:val="0"/>
      <w:marRight w:val="0"/>
      <w:marTop w:val="0"/>
      <w:marBottom w:val="0"/>
      <w:divBdr>
        <w:top w:val="none" w:sz="0" w:space="0" w:color="auto"/>
        <w:left w:val="none" w:sz="0" w:space="0" w:color="auto"/>
        <w:bottom w:val="none" w:sz="0" w:space="0" w:color="auto"/>
        <w:right w:val="none" w:sz="0" w:space="0" w:color="auto"/>
      </w:divBdr>
    </w:div>
    <w:div w:id="968826510">
      <w:bodyDiv w:val="1"/>
      <w:marLeft w:val="0"/>
      <w:marRight w:val="0"/>
      <w:marTop w:val="0"/>
      <w:marBottom w:val="0"/>
      <w:divBdr>
        <w:top w:val="none" w:sz="0" w:space="0" w:color="auto"/>
        <w:left w:val="none" w:sz="0" w:space="0" w:color="auto"/>
        <w:bottom w:val="none" w:sz="0" w:space="0" w:color="auto"/>
        <w:right w:val="none" w:sz="0" w:space="0" w:color="auto"/>
      </w:divBdr>
    </w:div>
    <w:div w:id="988941834">
      <w:bodyDiv w:val="1"/>
      <w:marLeft w:val="0"/>
      <w:marRight w:val="0"/>
      <w:marTop w:val="0"/>
      <w:marBottom w:val="0"/>
      <w:divBdr>
        <w:top w:val="none" w:sz="0" w:space="0" w:color="auto"/>
        <w:left w:val="none" w:sz="0" w:space="0" w:color="auto"/>
        <w:bottom w:val="none" w:sz="0" w:space="0" w:color="auto"/>
        <w:right w:val="none" w:sz="0" w:space="0" w:color="auto"/>
      </w:divBdr>
    </w:div>
    <w:div w:id="991326437">
      <w:bodyDiv w:val="1"/>
      <w:marLeft w:val="0"/>
      <w:marRight w:val="0"/>
      <w:marTop w:val="0"/>
      <w:marBottom w:val="0"/>
      <w:divBdr>
        <w:top w:val="none" w:sz="0" w:space="0" w:color="auto"/>
        <w:left w:val="none" w:sz="0" w:space="0" w:color="auto"/>
        <w:bottom w:val="none" w:sz="0" w:space="0" w:color="auto"/>
        <w:right w:val="none" w:sz="0" w:space="0" w:color="auto"/>
      </w:divBdr>
    </w:div>
    <w:div w:id="1012339993">
      <w:bodyDiv w:val="1"/>
      <w:marLeft w:val="0"/>
      <w:marRight w:val="0"/>
      <w:marTop w:val="0"/>
      <w:marBottom w:val="0"/>
      <w:divBdr>
        <w:top w:val="none" w:sz="0" w:space="0" w:color="auto"/>
        <w:left w:val="none" w:sz="0" w:space="0" w:color="auto"/>
        <w:bottom w:val="none" w:sz="0" w:space="0" w:color="auto"/>
        <w:right w:val="none" w:sz="0" w:space="0" w:color="auto"/>
      </w:divBdr>
    </w:div>
    <w:div w:id="1015377992">
      <w:bodyDiv w:val="1"/>
      <w:marLeft w:val="0"/>
      <w:marRight w:val="0"/>
      <w:marTop w:val="0"/>
      <w:marBottom w:val="0"/>
      <w:divBdr>
        <w:top w:val="none" w:sz="0" w:space="0" w:color="auto"/>
        <w:left w:val="none" w:sz="0" w:space="0" w:color="auto"/>
        <w:bottom w:val="none" w:sz="0" w:space="0" w:color="auto"/>
        <w:right w:val="none" w:sz="0" w:space="0" w:color="auto"/>
      </w:divBdr>
    </w:div>
    <w:div w:id="1016076578">
      <w:bodyDiv w:val="1"/>
      <w:marLeft w:val="0"/>
      <w:marRight w:val="0"/>
      <w:marTop w:val="0"/>
      <w:marBottom w:val="0"/>
      <w:divBdr>
        <w:top w:val="none" w:sz="0" w:space="0" w:color="auto"/>
        <w:left w:val="none" w:sz="0" w:space="0" w:color="auto"/>
        <w:bottom w:val="none" w:sz="0" w:space="0" w:color="auto"/>
        <w:right w:val="none" w:sz="0" w:space="0" w:color="auto"/>
      </w:divBdr>
    </w:div>
    <w:div w:id="1016082718">
      <w:bodyDiv w:val="1"/>
      <w:marLeft w:val="0"/>
      <w:marRight w:val="0"/>
      <w:marTop w:val="0"/>
      <w:marBottom w:val="0"/>
      <w:divBdr>
        <w:top w:val="none" w:sz="0" w:space="0" w:color="auto"/>
        <w:left w:val="none" w:sz="0" w:space="0" w:color="auto"/>
        <w:bottom w:val="none" w:sz="0" w:space="0" w:color="auto"/>
        <w:right w:val="none" w:sz="0" w:space="0" w:color="auto"/>
      </w:divBdr>
    </w:div>
    <w:div w:id="1028330684">
      <w:bodyDiv w:val="1"/>
      <w:marLeft w:val="0"/>
      <w:marRight w:val="0"/>
      <w:marTop w:val="0"/>
      <w:marBottom w:val="0"/>
      <w:divBdr>
        <w:top w:val="none" w:sz="0" w:space="0" w:color="auto"/>
        <w:left w:val="none" w:sz="0" w:space="0" w:color="auto"/>
        <w:bottom w:val="none" w:sz="0" w:space="0" w:color="auto"/>
        <w:right w:val="none" w:sz="0" w:space="0" w:color="auto"/>
      </w:divBdr>
    </w:div>
    <w:div w:id="1031809523">
      <w:bodyDiv w:val="1"/>
      <w:marLeft w:val="0"/>
      <w:marRight w:val="0"/>
      <w:marTop w:val="0"/>
      <w:marBottom w:val="0"/>
      <w:divBdr>
        <w:top w:val="none" w:sz="0" w:space="0" w:color="auto"/>
        <w:left w:val="none" w:sz="0" w:space="0" w:color="auto"/>
        <w:bottom w:val="none" w:sz="0" w:space="0" w:color="auto"/>
        <w:right w:val="none" w:sz="0" w:space="0" w:color="auto"/>
      </w:divBdr>
    </w:div>
    <w:div w:id="1032070820">
      <w:bodyDiv w:val="1"/>
      <w:marLeft w:val="0"/>
      <w:marRight w:val="0"/>
      <w:marTop w:val="0"/>
      <w:marBottom w:val="0"/>
      <w:divBdr>
        <w:top w:val="none" w:sz="0" w:space="0" w:color="auto"/>
        <w:left w:val="none" w:sz="0" w:space="0" w:color="auto"/>
        <w:bottom w:val="none" w:sz="0" w:space="0" w:color="auto"/>
        <w:right w:val="none" w:sz="0" w:space="0" w:color="auto"/>
      </w:divBdr>
    </w:div>
    <w:div w:id="1047409058">
      <w:bodyDiv w:val="1"/>
      <w:marLeft w:val="0"/>
      <w:marRight w:val="0"/>
      <w:marTop w:val="0"/>
      <w:marBottom w:val="0"/>
      <w:divBdr>
        <w:top w:val="none" w:sz="0" w:space="0" w:color="auto"/>
        <w:left w:val="none" w:sz="0" w:space="0" w:color="auto"/>
        <w:bottom w:val="none" w:sz="0" w:space="0" w:color="auto"/>
        <w:right w:val="none" w:sz="0" w:space="0" w:color="auto"/>
      </w:divBdr>
    </w:div>
    <w:div w:id="1048072204">
      <w:bodyDiv w:val="1"/>
      <w:marLeft w:val="0"/>
      <w:marRight w:val="0"/>
      <w:marTop w:val="0"/>
      <w:marBottom w:val="0"/>
      <w:divBdr>
        <w:top w:val="none" w:sz="0" w:space="0" w:color="auto"/>
        <w:left w:val="none" w:sz="0" w:space="0" w:color="auto"/>
        <w:bottom w:val="none" w:sz="0" w:space="0" w:color="auto"/>
        <w:right w:val="none" w:sz="0" w:space="0" w:color="auto"/>
      </w:divBdr>
    </w:div>
    <w:div w:id="1053968211">
      <w:bodyDiv w:val="1"/>
      <w:marLeft w:val="0"/>
      <w:marRight w:val="0"/>
      <w:marTop w:val="0"/>
      <w:marBottom w:val="0"/>
      <w:divBdr>
        <w:top w:val="none" w:sz="0" w:space="0" w:color="auto"/>
        <w:left w:val="none" w:sz="0" w:space="0" w:color="auto"/>
        <w:bottom w:val="none" w:sz="0" w:space="0" w:color="auto"/>
        <w:right w:val="none" w:sz="0" w:space="0" w:color="auto"/>
      </w:divBdr>
    </w:div>
    <w:div w:id="1055203244">
      <w:bodyDiv w:val="1"/>
      <w:marLeft w:val="0"/>
      <w:marRight w:val="0"/>
      <w:marTop w:val="0"/>
      <w:marBottom w:val="0"/>
      <w:divBdr>
        <w:top w:val="none" w:sz="0" w:space="0" w:color="auto"/>
        <w:left w:val="none" w:sz="0" w:space="0" w:color="auto"/>
        <w:bottom w:val="none" w:sz="0" w:space="0" w:color="auto"/>
        <w:right w:val="none" w:sz="0" w:space="0" w:color="auto"/>
      </w:divBdr>
    </w:div>
    <w:div w:id="1062945641">
      <w:bodyDiv w:val="1"/>
      <w:marLeft w:val="0"/>
      <w:marRight w:val="0"/>
      <w:marTop w:val="0"/>
      <w:marBottom w:val="0"/>
      <w:divBdr>
        <w:top w:val="none" w:sz="0" w:space="0" w:color="auto"/>
        <w:left w:val="none" w:sz="0" w:space="0" w:color="auto"/>
        <w:bottom w:val="none" w:sz="0" w:space="0" w:color="auto"/>
        <w:right w:val="none" w:sz="0" w:space="0" w:color="auto"/>
      </w:divBdr>
    </w:div>
    <w:div w:id="1067920981">
      <w:bodyDiv w:val="1"/>
      <w:marLeft w:val="0"/>
      <w:marRight w:val="0"/>
      <w:marTop w:val="0"/>
      <w:marBottom w:val="0"/>
      <w:divBdr>
        <w:top w:val="none" w:sz="0" w:space="0" w:color="auto"/>
        <w:left w:val="none" w:sz="0" w:space="0" w:color="auto"/>
        <w:bottom w:val="none" w:sz="0" w:space="0" w:color="auto"/>
        <w:right w:val="none" w:sz="0" w:space="0" w:color="auto"/>
      </w:divBdr>
    </w:div>
    <w:div w:id="1068772602">
      <w:bodyDiv w:val="1"/>
      <w:marLeft w:val="0"/>
      <w:marRight w:val="0"/>
      <w:marTop w:val="0"/>
      <w:marBottom w:val="0"/>
      <w:divBdr>
        <w:top w:val="none" w:sz="0" w:space="0" w:color="auto"/>
        <w:left w:val="none" w:sz="0" w:space="0" w:color="auto"/>
        <w:bottom w:val="none" w:sz="0" w:space="0" w:color="auto"/>
        <w:right w:val="none" w:sz="0" w:space="0" w:color="auto"/>
      </w:divBdr>
    </w:div>
    <w:div w:id="1075401017">
      <w:bodyDiv w:val="1"/>
      <w:marLeft w:val="0"/>
      <w:marRight w:val="0"/>
      <w:marTop w:val="0"/>
      <w:marBottom w:val="0"/>
      <w:divBdr>
        <w:top w:val="none" w:sz="0" w:space="0" w:color="auto"/>
        <w:left w:val="none" w:sz="0" w:space="0" w:color="auto"/>
        <w:bottom w:val="none" w:sz="0" w:space="0" w:color="auto"/>
        <w:right w:val="none" w:sz="0" w:space="0" w:color="auto"/>
      </w:divBdr>
    </w:div>
    <w:div w:id="1077242344">
      <w:bodyDiv w:val="1"/>
      <w:marLeft w:val="0"/>
      <w:marRight w:val="0"/>
      <w:marTop w:val="0"/>
      <w:marBottom w:val="0"/>
      <w:divBdr>
        <w:top w:val="none" w:sz="0" w:space="0" w:color="auto"/>
        <w:left w:val="none" w:sz="0" w:space="0" w:color="auto"/>
        <w:bottom w:val="none" w:sz="0" w:space="0" w:color="auto"/>
        <w:right w:val="none" w:sz="0" w:space="0" w:color="auto"/>
      </w:divBdr>
    </w:div>
    <w:div w:id="1079719269">
      <w:bodyDiv w:val="1"/>
      <w:marLeft w:val="0"/>
      <w:marRight w:val="0"/>
      <w:marTop w:val="0"/>
      <w:marBottom w:val="0"/>
      <w:divBdr>
        <w:top w:val="none" w:sz="0" w:space="0" w:color="auto"/>
        <w:left w:val="none" w:sz="0" w:space="0" w:color="auto"/>
        <w:bottom w:val="none" w:sz="0" w:space="0" w:color="auto"/>
        <w:right w:val="none" w:sz="0" w:space="0" w:color="auto"/>
      </w:divBdr>
    </w:div>
    <w:div w:id="1085687718">
      <w:bodyDiv w:val="1"/>
      <w:marLeft w:val="0"/>
      <w:marRight w:val="0"/>
      <w:marTop w:val="0"/>
      <w:marBottom w:val="0"/>
      <w:divBdr>
        <w:top w:val="none" w:sz="0" w:space="0" w:color="auto"/>
        <w:left w:val="none" w:sz="0" w:space="0" w:color="auto"/>
        <w:bottom w:val="none" w:sz="0" w:space="0" w:color="auto"/>
        <w:right w:val="none" w:sz="0" w:space="0" w:color="auto"/>
      </w:divBdr>
    </w:div>
    <w:div w:id="1101146487">
      <w:bodyDiv w:val="1"/>
      <w:marLeft w:val="0"/>
      <w:marRight w:val="0"/>
      <w:marTop w:val="0"/>
      <w:marBottom w:val="0"/>
      <w:divBdr>
        <w:top w:val="none" w:sz="0" w:space="0" w:color="auto"/>
        <w:left w:val="none" w:sz="0" w:space="0" w:color="auto"/>
        <w:bottom w:val="none" w:sz="0" w:space="0" w:color="auto"/>
        <w:right w:val="none" w:sz="0" w:space="0" w:color="auto"/>
      </w:divBdr>
    </w:div>
    <w:div w:id="1103691819">
      <w:bodyDiv w:val="1"/>
      <w:marLeft w:val="0"/>
      <w:marRight w:val="0"/>
      <w:marTop w:val="0"/>
      <w:marBottom w:val="0"/>
      <w:divBdr>
        <w:top w:val="none" w:sz="0" w:space="0" w:color="auto"/>
        <w:left w:val="none" w:sz="0" w:space="0" w:color="auto"/>
        <w:bottom w:val="none" w:sz="0" w:space="0" w:color="auto"/>
        <w:right w:val="none" w:sz="0" w:space="0" w:color="auto"/>
      </w:divBdr>
    </w:div>
    <w:div w:id="1109934899">
      <w:bodyDiv w:val="1"/>
      <w:marLeft w:val="0"/>
      <w:marRight w:val="0"/>
      <w:marTop w:val="0"/>
      <w:marBottom w:val="0"/>
      <w:divBdr>
        <w:top w:val="none" w:sz="0" w:space="0" w:color="auto"/>
        <w:left w:val="none" w:sz="0" w:space="0" w:color="auto"/>
        <w:bottom w:val="none" w:sz="0" w:space="0" w:color="auto"/>
        <w:right w:val="none" w:sz="0" w:space="0" w:color="auto"/>
      </w:divBdr>
    </w:div>
    <w:div w:id="1110397461">
      <w:bodyDiv w:val="1"/>
      <w:marLeft w:val="0"/>
      <w:marRight w:val="0"/>
      <w:marTop w:val="0"/>
      <w:marBottom w:val="0"/>
      <w:divBdr>
        <w:top w:val="none" w:sz="0" w:space="0" w:color="auto"/>
        <w:left w:val="none" w:sz="0" w:space="0" w:color="auto"/>
        <w:bottom w:val="none" w:sz="0" w:space="0" w:color="auto"/>
        <w:right w:val="none" w:sz="0" w:space="0" w:color="auto"/>
      </w:divBdr>
    </w:div>
    <w:div w:id="1116869268">
      <w:bodyDiv w:val="1"/>
      <w:marLeft w:val="0"/>
      <w:marRight w:val="0"/>
      <w:marTop w:val="0"/>
      <w:marBottom w:val="0"/>
      <w:divBdr>
        <w:top w:val="none" w:sz="0" w:space="0" w:color="auto"/>
        <w:left w:val="none" w:sz="0" w:space="0" w:color="auto"/>
        <w:bottom w:val="none" w:sz="0" w:space="0" w:color="auto"/>
        <w:right w:val="none" w:sz="0" w:space="0" w:color="auto"/>
      </w:divBdr>
    </w:div>
    <w:div w:id="1146777391">
      <w:bodyDiv w:val="1"/>
      <w:marLeft w:val="0"/>
      <w:marRight w:val="0"/>
      <w:marTop w:val="0"/>
      <w:marBottom w:val="0"/>
      <w:divBdr>
        <w:top w:val="none" w:sz="0" w:space="0" w:color="auto"/>
        <w:left w:val="none" w:sz="0" w:space="0" w:color="auto"/>
        <w:bottom w:val="none" w:sz="0" w:space="0" w:color="auto"/>
        <w:right w:val="none" w:sz="0" w:space="0" w:color="auto"/>
      </w:divBdr>
    </w:div>
    <w:div w:id="1147356681">
      <w:bodyDiv w:val="1"/>
      <w:marLeft w:val="0"/>
      <w:marRight w:val="0"/>
      <w:marTop w:val="0"/>
      <w:marBottom w:val="0"/>
      <w:divBdr>
        <w:top w:val="none" w:sz="0" w:space="0" w:color="auto"/>
        <w:left w:val="none" w:sz="0" w:space="0" w:color="auto"/>
        <w:bottom w:val="none" w:sz="0" w:space="0" w:color="auto"/>
        <w:right w:val="none" w:sz="0" w:space="0" w:color="auto"/>
      </w:divBdr>
    </w:div>
    <w:div w:id="1161845055">
      <w:bodyDiv w:val="1"/>
      <w:marLeft w:val="0"/>
      <w:marRight w:val="0"/>
      <w:marTop w:val="0"/>
      <w:marBottom w:val="0"/>
      <w:divBdr>
        <w:top w:val="none" w:sz="0" w:space="0" w:color="auto"/>
        <w:left w:val="none" w:sz="0" w:space="0" w:color="auto"/>
        <w:bottom w:val="none" w:sz="0" w:space="0" w:color="auto"/>
        <w:right w:val="none" w:sz="0" w:space="0" w:color="auto"/>
      </w:divBdr>
    </w:div>
    <w:div w:id="1163668762">
      <w:bodyDiv w:val="1"/>
      <w:marLeft w:val="0"/>
      <w:marRight w:val="0"/>
      <w:marTop w:val="0"/>
      <w:marBottom w:val="0"/>
      <w:divBdr>
        <w:top w:val="none" w:sz="0" w:space="0" w:color="auto"/>
        <w:left w:val="none" w:sz="0" w:space="0" w:color="auto"/>
        <w:bottom w:val="none" w:sz="0" w:space="0" w:color="auto"/>
        <w:right w:val="none" w:sz="0" w:space="0" w:color="auto"/>
      </w:divBdr>
    </w:div>
    <w:div w:id="1176505190">
      <w:bodyDiv w:val="1"/>
      <w:marLeft w:val="0"/>
      <w:marRight w:val="0"/>
      <w:marTop w:val="0"/>
      <w:marBottom w:val="0"/>
      <w:divBdr>
        <w:top w:val="none" w:sz="0" w:space="0" w:color="auto"/>
        <w:left w:val="none" w:sz="0" w:space="0" w:color="auto"/>
        <w:bottom w:val="none" w:sz="0" w:space="0" w:color="auto"/>
        <w:right w:val="none" w:sz="0" w:space="0" w:color="auto"/>
      </w:divBdr>
    </w:div>
    <w:div w:id="1186021913">
      <w:bodyDiv w:val="1"/>
      <w:marLeft w:val="0"/>
      <w:marRight w:val="0"/>
      <w:marTop w:val="0"/>
      <w:marBottom w:val="0"/>
      <w:divBdr>
        <w:top w:val="none" w:sz="0" w:space="0" w:color="auto"/>
        <w:left w:val="none" w:sz="0" w:space="0" w:color="auto"/>
        <w:bottom w:val="none" w:sz="0" w:space="0" w:color="auto"/>
        <w:right w:val="none" w:sz="0" w:space="0" w:color="auto"/>
      </w:divBdr>
    </w:div>
    <w:div w:id="1191918747">
      <w:bodyDiv w:val="1"/>
      <w:marLeft w:val="0"/>
      <w:marRight w:val="0"/>
      <w:marTop w:val="0"/>
      <w:marBottom w:val="0"/>
      <w:divBdr>
        <w:top w:val="none" w:sz="0" w:space="0" w:color="auto"/>
        <w:left w:val="none" w:sz="0" w:space="0" w:color="auto"/>
        <w:bottom w:val="none" w:sz="0" w:space="0" w:color="auto"/>
        <w:right w:val="none" w:sz="0" w:space="0" w:color="auto"/>
      </w:divBdr>
    </w:div>
    <w:div w:id="1197810485">
      <w:bodyDiv w:val="1"/>
      <w:marLeft w:val="0"/>
      <w:marRight w:val="0"/>
      <w:marTop w:val="0"/>
      <w:marBottom w:val="0"/>
      <w:divBdr>
        <w:top w:val="none" w:sz="0" w:space="0" w:color="auto"/>
        <w:left w:val="none" w:sz="0" w:space="0" w:color="auto"/>
        <w:bottom w:val="none" w:sz="0" w:space="0" w:color="auto"/>
        <w:right w:val="none" w:sz="0" w:space="0" w:color="auto"/>
      </w:divBdr>
    </w:div>
    <w:div w:id="1209415856">
      <w:bodyDiv w:val="1"/>
      <w:marLeft w:val="0"/>
      <w:marRight w:val="0"/>
      <w:marTop w:val="0"/>
      <w:marBottom w:val="0"/>
      <w:divBdr>
        <w:top w:val="none" w:sz="0" w:space="0" w:color="auto"/>
        <w:left w:val="none" w:sz="0" w:space="0" w:color="auto"/>
        <w:bottom w:val="none" w:sz="0" w:space="0" w:color="auto"/>
        <w:right w:val="none" w:sz="0" w:space="0" w:color="auto"/>
      </w:divBdr>
    </w:div>
    <w:div w:id="1211697483">
      <w:bodyDiv w:val="1"/>
      <w:marLeft w:val="0"/>
      <w:marRight w:val="0"/>
      <w:marTop w:val="0"/>
      <w:marBottom w:val="0"/>
      <w:divBdr>
        <w:top w:val="none" w:sz="0" w:space="0" w:color="auto"/>
        <w:left w:val="none" w:sz="0" w:space="0" w:color="auto"/>
        <w:bottom w:val="none" w:sz="0" w:space="0" w:color="auto"/>
        <w:right w:val="none" w:sz="0" w:space="0" w:color="auto"/>
      </w:divBdr>
    </w:div>
    <w:div w:id="1225215123">
      <w:bodyDiv w:val="1"/>
      <w:marLeft w:val="0"/>
      <w:marRight w:val="0"/>
      <w:marTop w:val="0"/>
      <w:marBottom w:val="0"/>
      <w:divBdr>
        <w:top w:val="none" w:sz="0" w:space="0" w:color="auto"/>
        <w:left w:val="none" w:sz="0" w:space="0" w:color="auto"/>
        <w:bottom w:val="none" w:sz="0" w:space="0" w:color="auto"/>
        <w:right w:val="none" w:sz="0" w:space="0" w:color="auto"/>
      </w:divBdr>
    </w:div>
    <w:div w:id="1235160511">
      <w:bodyDiv w:val="1"/>
      <w:marLeft w:val="0"/>
      <w:marRight w:val="0"/>
      <w:marTop w:val="0"/>
      <w:marBottom w:val="0"/>
      <w:divBdr>
        <w:top w:val="none" w:sz="0" w:space="0" w:color="auto"/>
        <w:left w:val="none" w:sz="0" w:space="0" w:color="auto"/>
        <w:bottom w:val="none" w:sz="0" w:space="0" w:color="auto"/>
        <w:right w:val="none" w:sz="0" w:space="0" w:color="auto"/>
      </w:divBdr>
    </w:div>
    <w:div w:id="1238907315">
      <w:bodyDiv w:val="1"/>
      <w:marLeft w:val="0"/>
      <w:marRight w:val="0"/>
      <w:marTop w:val="0"/>
      <w:marBottom w:val="0"/>
      <w:divBdr>
        <w:top w:val="none" w:sz="0" w:space="0" w:color="auto"/>
        <w:left w:val="none" w:sz="0" w:space="0" w:color="auto"/>
        <w:bottom w:val="none" w:sz="0" w:space="0" w:color="auto"/>
        <w:right w:val="none" w:sz="0" w:space="0" w:color="auto"/>
      </w:divBdr>
    </w:div>
    <w:div w:id="1245726224">
      <w:bodyDiv w:val="1"/>
      <w:marLeft w:val="0"/>
      <w:marRight w:val="0"/>
      <w:marTop w:val="0"/>
      <w:marBottom w:val="0"/>
      <w:divBdr>
        <w:top w:val="none" w:sz="0" w:space="0" w:color="auto"/>
        <w:left w:val="none" w:sz="0" w:space="0" w:color="auto"/>
        <w:bottom w:val="none" w:sz="0" w:space="0" w:color="auto"/>
        <w:right w:val="none" w:sz="0" w:space="0" w:color="auto"/>
      </w:divBdr>
    </w:div>
    <w:div w:id="1250310683">
      <w:bodyDiv w:val="1"/>
      <w:marLeft w:val="0"/>
      <w:marRight w:val="0"/>
      <w:marTop w:val="0"/>
      <w:marBottom w:val="0"/>
      <w:divBdr>
        <w:top w:val="none" w:sz="0" w:space="0" w:color="auto"/>
        <w:left w:val="none" w:sz="0" w:space="0" w:color="auto"/>
        <w:bottom w:val="none" w:sz="0" w:space="0" w:color="auto"/>
        <w:right w:val="none" w:sz="0" w:space="0" w:color="auto"/>
      </w:divBdr>
    </w:div>
    <w:div w:id="1252811640">
      <w:bodyDiv w:val="1"/>
      <w:marLeft w:val="0"/>
      <w:marRight w:val="0"/>
      <w:marTop w:val="0"/>
      <w:marBottom w:val="0"/>
      <w:divBdr>
        <w:top w:val="none" w:sz="0" w:space="0" w:color="auto"/>
        <w:left w:val="none" w:sz="0" w:space="0" w:color="auto"/>
        <w:bottom w:val="none" w:sz="0" w:space="0" w:color="auto"/>
        <w:right w:val="none" w:sz="0" w:space="0" w:color="auto"/>
      </w:divBdr>
    </w:div>
    <w:div w:id="1253852842">
      <w:bodyDiv w:val="1"/>
      <w:marLeft w:val="0"/>
      <w:marRight w:val="0"/>
      <w:marTop w:val="0"/>
      <w:marBottom w:val="0"/>
      <w:divBdr>
        <w:top w:val="none" w:sz="0" w:space="0" w:color="auto"/>
        <w:left w:val="none" w:sz="0" w:space="0" w:color="auto"/>
        <w:bottom w:val="none" w:sz="0" w:space="0" w:color="auto"/>
        <w:right w:val="none" w:sz="0" w:space="0" w:color="auto"/>
      </w:divBdr>
    </w:div>
    <w:div w:id="1258254434">
      <w:bodyDiv w:val="1"/>
      <w:marLeft w:val="0"/>
      <w:marRight w:val="0"/>
      <w:marTop w:val="0"/>
      <w:marBottom w:val="0"/>
      <w:divBdr>
        <w:top w:val="none" w:sz="0" w:space="0" w:color="auto"/>
        <w:left w:val="none" w:sz="0" w:space="0" w:color="auto"/>
        <w:bottom w:val="none" w:sz="0" w:space="0" w:color="auto"/>
        <w:right w:val="none" w:sz="0" w:space="0" w:color="auto"/>
      </w:divBdr>
    </w:div>
    <w:div w:id="1263219289">
      <w:bodyDiv w:val="1"/>
      <w:marLeft w:val="0"/>
      <w:marRight w:val="0"/>
      <w:marTop w:val="0"/>
      <w:marBottom w:val="0"/>
      <w:divBdr>
        <w:top w:val="none" w:sz="0" w:space="0" w:color="auto"/>
        <w:left w:val="none" w:sz="0" w:space="0" w:color="auto"/>
        <w:bottom w:val="none" w:sz="0" w:space="0" w:color="auto"/>
        <w:right w:val="none" w:sz="0" w:space="0" w:color="auto"/>
      </w:divBdr>
    </w:div>
    <w:div w:id="1268152508">
      <w:bodyDiv w:val="1"/>
      <w:marLeft w:val="0"/>
      <w:marRight w:val="0"/>
      <w:marTop w:val="0"/>
      <w:marBottom w:val="0"/>
      <w:divBdr>
        <w:top w:val="none" w:sz="0" w:space="0" w:color="auto"/>
        <w:left w:val="none" w:sz="0" w:space="0" w:color="auto"/>
        <w:bottom w:val="none" w:sz="0" w:space="0" w:color="auto"/>
        <w:right w:val="none" w:sz="0" w:space="0" w:color="auto"/>
      </w:divBdr>
    </w:div>
    <w:div w:id="1290089791">
      <w:bodyDiv w:val="1"/>
      <w:marLeft w:val="0"/>
      <w:marRight w:val="0"/>
      <w:marTop w:val="0"/>
      <w:marBottom w:val="0"/>
      <w:divBdr>
        <w:top w:val="none" w:sz="0" w:space="0" w:color="auto"/>
        <w:left w:val="none" w:sz="0" w:space="0" w:color="auto"/>
        <w:bottom w:val="none" w:sz="0" w:space="0" w:color="auto"/>
        <w:right w:val="none" w:sz="0" w:space="0" w:color="auto"/>
      </w:divBdr>
    </w:div>
    <w:div w:id="1317221833">
      <w:bodyDiv w:val="1"/>
      <w:marLeft w:val="0"/>
      <w:marRight w:val="0"/>
      <w:marTop w:val="0"/>
      <w:marBottom w:val="0"/>
      <w:divBdr>
        <w:top w:val="none" w:sz="0" w:space="0" w:color="auto"/>
        <w:left w:val="none" w:sz="0" w:space="0" w:color="auto"/>
        <w:bottom w:val="none" w:sz="0" w:space="0" w:color="auto"/>
        <w:right w:val="none" w:sz="0" w:space="0" w:color="auto"/>
      </w:divBdr>
    </w:div>
    <w:div w:id="1345328557">
      <w:bodyDiv w:val="1"/>
      <w:marLeft w:val="0"/>
      <w:marRight w:val="0"/>
      <w:marTop w:val="0"/>
      <w:marBottom w:val="0"/>
      <w:divBdr>
        <w:top w:val="none" w:sz="0" w:space="0" w:color="auto"/>
        <w:left w:val="none" w:sz="0" w:space="0" w:color="auto"/>
        <w:bottom w:val="none" w:sz="0" w:space="0" w:color="auto"/>
        <w:right w:val="none" w:sz="0" w:space="0" w:color="auto"/>
      </w:divBdr>
    </w:div>
    <w:div w:id="1351222123">
      <w:bodyDiv w:val="1"/>
      <w:marLeft w:val="0"/>
      <w:marRight w:val="0"/>
      <w:marTop w:val="0"/>
      <w:marBottom w:val="0"/>
      <w:divBdr>
        <w:top w:val="none" w:sz="0" w:space="0" w:color="auto"/>
        <w:left w:val="none" w:sz="0" w:space="0" w:color="auto"/>
        <w:bottom w:val="none" w:sz="0" w:space="0" w:color="auto"/>
        <w:right w:val="none" w:sz="0" w:space="0" w:color="auto"/>
      </w:divBdr>
    </w:div>
    <w:div w:id="1362512831">
      <w:bodyDiv w:val="1"/>
      <w:marLeft w:val="0"/>
      <w:marRight w:val="0"/>
      <w:marTop w:val="0"/>
      <w:marBottom w:val="0"/>
      <w:divBdr>
        <w:top w:val="none" w:sz="0" w:space="0" w:color="auto"/>
        <w:left w:val="none" w:sz="0" w:space="0" w:color="auto"/>
        <w:bottom w:val="none" w:sz="0" w:space="0" w:color="auto"/>
        <w:right w:val="none" w:sz="0" w:space="0" w:color="auto"/>
      </w:divBdr>
    </w:div>
    <w:div w:id="1370685598">
      <w:bodyDiv w:val="1"/>
      <w:marLeft w:val="0"/>
      <w:marRight w:val="0"/>
      <w:marTop w:val="0"/>
      <w:marBottom w:val="0"/>
      <w:divBdr>
        <w:top w:val="none" w:sz="0" w:space="0" w:color="auto"/>
        <w:left w:val="none" w:sz="0" w:space="0" w:color="auto"/>
        <w:bottom w:val="none" w:sz="0" w:space="0" w:color="auto"/>
        <w:right w:val="none" w:sz="0" w:space="0" w:color="auto"/>
      </w:divBdr>
    </w:div>
    <w:div w:id="1386954847">
      <w:bodyDiv w:val="1"/>
      <w:marLeft w:val="0"/>
      <w:marRight w:val="0"/>
      <w:marTop w:val="0"/>
      <w:marBottom w:val="0"/>
      <w:divBdr>
        <w:top w:val="none" w:sz="0" w:space="0" w:color="auto"/>
        <w:left w:val="none" w:sz="0" w:space="0" w:color="auto"/>
        <w:bottom w:val="none" w:sz="0" w:space="0" w:color="auto"/>
        <w:right w:val="none" w:sz="0" w:space="0" w:color="auto"/>
      </w:divBdr>
    </w:div>
    <w:div w:id="1414936280">
      <w:bodyDiv w:val="1"/>
      <w:marLeft w:val="0"/>
      <w:marRight w:val="0"/>
      <w:marTop w:val="0"/>
      <w:marBottom w:val="0"/>
      <w:divBdr>
        <w:top w:val="none" w:sz="0" w:space="0" w:color="auto"/>
        <w:left w:val="none" w:sz="0" w:space="0" w:color="auto"/>
        <w:bottom w:val="none" w:sz="0" w:space="0" w:color="auto"/>
        <w:right w:val="none" w:sz="0" w:space="0" w:color="auto"/>
      </w:divBdr>
    </w:div>
    <w:div w:id="1429352452">
      <w:bodyDiv w:val="1"/>
      <w:marLeft w:val="0"/>
      <w:marRight w:val="0"/>
      <w:marTop w:val="0"/>
      <w:marBottom w:val="0"/>
      <w:divBdr>
        <w:top w:val="none" w:sz="0" w:space="0" w:color="auto"/>
        <w:left w:val="none" w:sz="0" w:space="0" w:color="auto"/>
        <w:bottom w:val="none" w:sz="0" w:space="0" w:color="auto"/>
        <w:right w:val="none" w:sz="0" w:space="0" w:color="auto"/>
      </w:divBdr>
    </w:div>
    <w:div w:id="1446118760">
      <w:bodyDiv w:val="1"/>
      <w:marLeft w:val="0"/>
      <w:marRight w:val="0"/>
      <w:marTop w:val="0"/>
      <w:marBottom w:val="0"/>
      <w:divBdr>
        <w:top w:val="none" w:sz="0" w:space="0" w:color="auto"/>
        <w:left w:val="none" w:sz="0" w:space="0" w:color="auto"/>
        <w:bottom w:val="none" w:sz="0" w:space="0" w:color="auto"/>
        <w:right w:val="none" w:sz="0" w:space="0" w:color="auto"/>
      </w:divBdr>
    </w:div>
    <w:div w:id="1452090913">
      <w:bodyDiv w:val="1"/>
      <w:marLeft w:val="0"/>
      <w:marRight w:val="0"/>
      <w:marTop w:val="0"/>
      <w:marBottom w:val="0"/>
      <w:divBdr>
        <w:top w:val="none" w:sz="0" w:space="0" w:color="auto"/>
        <w:left w:val="none" w:sz="0" w:space="0" w:color="auto"/>
        <w:bottom w:val="none" w:sz="0" w:space="0" w:color="auto"/>
        <w:right w:val="none" w:sz="0" w:space="0" w:color="auto"/>
      </w:divBdr>
    </w:div>
    <w:div w:id="1459493950">
      <w:bodyDiv w:val="1"/>
      <w:marLeft w:val="0"/>
      <w:marRight w:val="0"/>
      <w:marTop w:val="0"/>
      <w:marBottom w:val="0"/>
      <w:divBdr>
        <w:top w:val="none" w:sz="0" w:space="0" w:color="auto"/>
        <w:left w:val="none" w:sz="0" w:space="0" w:color="auto"/>
        <w:bottom w:val="none" w:sz="0" w:space="0" w:color="auto"/>
        <w:right w:val="none" w:sz="0" w:space="0" w:color="auto"/>
      </w:divBdr>
    </w:div>
    <w:div w:id="1463112155">
      <w:bodyDiv w:val="1"/>
      <w:marLeft w:val="0"/>
      <w:marRight w:val="0"/>
      <w:marTop w:val="0"/>
      <w:marBottom w:val="0"/>
      <w:divBdr>
        <w:top w:val="none" w:sz="0" w:space="0" w:color="auto"/>
        <w:left w:val="none" w:sz="0" w:space="0" w:color="auto"/>
        <w:bottom w:val="none" w:sz="0" w:space="0" w:color="auto"/>
        <w:right w:val="none" w:sz="0" w:space="0" w:color="auto"/>
      </w:divBdr>
    </w:div>
    <w:div w:id="1481732074">
      <w:bodyDiv w:val="1"/>
      <w:marLeft w:val="0"/>
      <w:marRight w:val="0"/>
      <w:marTop w:val="0"/>
      <w:marBottom w:val="0"/>
      <w:divBdr>
        <w:top w:val="none" w:sz="0" w:space="0" w:color="auto"/>
        <w:left w:val="none" w:sz="0" w:space="0" w:color="auto"/>
        <w:bottom w:val="none" w:sz="0" w:space="0" w:color="auto"/>
        <w:right w:val="none" w:sz="0" w:space="0" w:color="auto"/>
      </w:divBdr>
    </w:div>
    <w:div w:id="1482499027">
      <w:bodyDiv w:val="1"/>
      <w:marLeft w:val="0"/>
      <w:marRight w:val="0"/>
      <w:marTop w:val="0"/>
      <w:marBottom w:val="0"/>
      <w:divBdr>
        <w:top w:val="none" w:sz="0" w:space="0" w:color="auto"/>
        <w:left w:val="none" w:sz="0" w:space="0" w:color="auto"/>
        <w:bottom w:val="none" w:sz="0" w:space="0" w:color="auto"/>
        <w:right w:val="none" w:sz="0" w:space="0" w:color="auto"/>
      </w:divBdr>
    </w:div>
    <w:div w:id="1484851432">
      <w:bodyDiv w:val="1"/>
      <w:marLeft w:val="0"/>
      <w:marRight w:val="0"/>
      <w:marTop w:val="0"/>
      <w:marBottom w:val="0"/>
      <w:divBdr>
        <w:top w:val="none" w:sz="0" w:space="0" w:color="auto"/>
        <w:left w:val="none" w:sz="0" w:space="0" w:color="auto"/>
        <w:bottom w:val="none" w:sz="0" w:space="0" w:color="auto"/>
        <w:right w:val="none" w:sz="0" w:space="0" w:color="auto"/>
      </w:divBdr>
    </w:div>
    <w:div w:id="1496728252">
      <w:bodyDiv w:val="1"/>
      <w:marLeft w:val="0"/>
      <w:marRight w:val="0"/>
      <w:marTop w:val="0"/>
      <w:marBottom w:val="0"/>
      <w:divBdr>
        <w:top w:val="none" w:sz="0" w:space="0" w:color="auto"/>
        <w:left w:val="none" w:sz="0" w:space="0" w:color="auto"/>
        <w:bottom w:val="none" w:sz="0" w:space="0" w:color="auto"/>
        <w:right w:val="none" w:sz="0" w:space="0" w:color="auto"/>
      </w:divBdr>
    </w:div>
    <w:div w:id="1500923318">
      <w:bodyDiv w:val="1"/>
      <w:marLeft w:val="0"/>
      <w:marRight w:val="0"/>
      <w:marTop w:val="0"/>
      <w:marBottom w:val="0"/>
      <w:divBdr>
        <w:top w:val="none" w:sz="0" w:space="0" w:color="auto"/>
        <w:left w:val="none" w:sz="0" w:space="0" w:color="auto"/>
        <w:bottom w:val="none" w:sz="0" w:space="0" w:color="auto"/>
        <w:right w:val="none" w:sz="0" w:space="0" w:color="auto"/>
      </w:divBdr>
    </w:div>
    <w:div w:id="1507984696">
      <w:bodyDiv w:val="1"/>
      <w:marLeft w:val="0"/>
      <w:marRight w:val="0"/>
      <w:marTop w:val="0"/>
      <w:marBottom w:val="0"/>
      <w:divBdr>
        <w:top w:val="none" w:sz="0" w:space="0" w:color="auto"/>
        <w:left w:val="none" w:sz="0" w:space="0" w:color="auto"/>
        <w:bottom w:val="none" w:sz="0" w:space="0" w:color="auto"/>
        <w:right w:val="none" w:sz="0" w:space="0" w:color="auto"/>
      </w:divBdr>
    </w:div>
    <w:div w:id="1513029691">
      <w:bodyDiv w:val="1"/>
      <w:marLeft w:val="0"/>
      <w:marRight w:val="0"/>
      <w:marTop w:val="0"/>
      <w:marBottom w:val="0"/>
      <w:divBdr>
        <w:top w:val="none" w:sz="0" w:space="0" w:color="auto"/>
        <w:left w:val="none" w:sz="0" w:space="0" w:color="auto"/>
        <w:bottom w:val="none" w:sz="0" w:space="0" w:color="auto"/>
        <w:right w:val="none" w:sz="0" w:space="0" w:color="auto"/>
      </w:divBdr>
    </w:div>
    <w:div w:id="1532837338">
      <w:bodyDiv w:val="1"/>
      <w:marLeft w:val="0"/>
      <w:marRight w:val="0"/>
      <w:marTop w:val="0"/>
      <w:marBottom w:val="0"/>
      <w:divBdr>
        <w:top w:val="none" w:sz="0" w:space="0" w:color="auto"/>
        <w:left w:val="none" w:sz="0" w:space="0" w:color="auto"/>
        <w:bottom w:val="none" w:sz="0" w:space="0" w:color="auto"/>
        <w:right w:val="none" w:sz="0" w:space="0" w:color="auto"/>
      </w:divBdr>
    </w:div>
    <w:div w:id="1549881653">
      <w:bodyDiv w:val="1"/>
      <w:marLeft w:val="0"/>
      <w:marRight w:val="0"/>
      <w:marTop w:val="0"/>
      <w:marBottom w:val="0"/>
      <w:divBdr>
        <w:top w:val="none" w:sz="0" w:space="0" w:color="auto"/>
        <w:left w:val="none" w:sz="0" w:space="0" w:color="auto"/>
        <w:bottom w:val="none" w:sz="0" w:space="0" w:color="auto"/>
        <w:right w:val="none" w:sz="0" w:space="0" w:color="auto"/>
      </w:divBdr>
    </w:div>
    <w:div w:id="1554078341">
      <w:bodyDiv w:val="1"/>
      <w:marLeft w:val="0"/>
      <w:marRight w:val="0"/>
      <w:marTop w:val="0"/>
      <w:marBottom w:val="0"/>
      <w:divBdr>
        <w:top w:val="none" w:sz="0" w:space="0" w:color="auto"/>
        <w:left w:val="none" w:sz="0" w:space="0" w:color="auto"/>
        <w:bottom w:val="none" w:sz="0" w:space="0" w:color="auto"/>
        <w:right w:val="none" w:sz="0" w:space="0" w:color="auto"/>
      </w:divBdr>
    </w:div>
    <w:div w:id="1566794680">
      <w:bodyDiv w:val="1"/>
      <w:marLeft w:val="0"/>
      <w:marRight w:val="0"/>
      <w:marTop w:val="0"/>
      <w:marBottom w:val="0"/>
      <w:divBdr>
        <w:top w:val="none" w:sz="0" w:space="0" w:color="auto"/>
        <w:left w:val="none" w:sz="0" w:space="0" w:color="auto"/>
        <w:bottom w:val="none" w:sz="0" w:space="0" w:color="auto"/>
        <w:right w:val="none" w:sz="0" w:space="0" w:color="auto"/>
      </w:divBdr>
    </w:div>
    <w:div w:id="1567759905">
      <w:bodyDiv w:val="1"/>
      <w:marLeft w:val="0"/>
      <w:marRight w:val="0"/>
      <w:marTop w:val="0"/>
      <w:marBottom w:val="0"/>
      <w:divBdr>
        <w:top w:val="none" w:sz="0" w:space="0" w:color="auto"/>
        <w:left w:val="none" w:sz="0" w:space="0" w:color="auto"/>
        <w:bottom w:val="none" w:sz="0" w:space="0" w:color="auto"/>
        <w:right w:val="none" w:sz="0" w:space="0" w:color="auto"/>
      </w:divBdr>
    </w:div>
    <w:div w:id="1578317628">
      <w:bodyDiv w:val="1"/>
      <w:marLeft w:val="0"/>
      <w:marRight w:val="0"/>
      <w:marTop w:val="0"/>
      <w:marBottom w:val="0"/>
      <w:divBdr>
        <w:top w:val="none" w:sz="0" w:space="0" w:color="auto"/>
        <w:left w:val="none" w:sz="0" w:space="0" w:color="auto"/>
        <w:bottom w:val="none" w:sz="0" w:space="0" w:color="auto"/>
        <w:right w:val="none" w:sz="0" w:space="0" w:color="auto"/>
      </w:divBdr>
    </w:div>
    <w:div w:id="1598951354">
      <w:bodyDiv w:val="1"/>
      <w:marLeft w:val="0"/>
      <w:marRight w:val="0"/>
      <w:marTop w:val="0"/>
      <w:marBottom w:val="0"/>
      <w:divBdr>
        <w:top w:val="none" w:sz="0" w:space="0" w:color="auto"/>
        <w:left w:val="none" w:sz="0" w:space="0" w:color="auto"/>
        <w:bottom w:val="none" w:sz="0" w:space="0" w:color="auto"/>
        <w:right w:val="none" w:sz="0" w:space="0" w:color="auto"/>
      </w:divBdr>
    </w:div>
    <w:div w:id="1600793522">
      <w:bodyDiv w:val="1"/>
      <w:marLeft w:val="0"/>
      <w:marRight w:val="0"/>
      <w:marTop w:val="0"/>
      <w:marBottom w:val="0"/>
      <w:divBdr>
        <w:top w:val="none" w:sz="0" w:space="0" w:color="auto"/>
        <w:left w:val="none" w:sz="0" w:space="0" w:color="auto"/>
        <w:bottom w:val="none" w:sz="0" w:space="0" w:color="auto"/>
        <w:right w:val="none" w:sz="0" w:space="0" w:color="auto"/>
      </w:divBdr>
    </w:div>
    <w:div w:id="1601571863">
      <w:bodyDiv w:val="1"/>
      <w:marLeft w:val="0"/>
      <w:marRight w:val="0"/>
      <w:marTop w:val="0"/>
      <w:marBottom w:val="0"/>
      <w:divBdr>
        <w:top w:val="none" w:sz="0" w:space="0" w:color="auto"/>
        <w:left w:val="none" w:sz="0" w:space="0" w:color="auto"/>
        <w:bottom w:val="none" w:sz="0" w:space="0" w:color="auto"/>
        <w:right w:val="none" w:sz="0" w:space="0" w:color="auto"/>
      </w:divBdr>
    </w:div>
    <w:div w:id="1612544860">
      <w:bodyDiv w:val="1"/>
      <w:marLeft w:val="0"/>
      <w:marRight w:val="0"/>
      <w:marTop w:val="0"/>
      <w:marBottom w:val="0"/>
      <w:divBdr>
        <w:top w:val="none" w:sz="0" w:space="0" w:color="auto"/>
        <w:left w:val="none" w:sz="0" w:space="0" w:color="auto"/>
        <w:bottom w:val="none" w:sz="0" w:space="0" w:color="auto"/>
        <w:right w:val="none" w:sz="0" w:space="0" w:color="auto"/>
      </w:divBdr>
    </w:div>
    <w:div w:id="1632587418">
      <w:bodyDiv w:val="1"/>
      <w:marLeft w:val="0"/>
      <w:marRight w:val="0"/>
      <w:marTop w:val="0"/>
      <w:marBottom w:val="0"/>
      <w:divBdr>
        <w:top w:val="none" w:sz="0" w:space="0" w:color="auto"/>
        <w:left w:val="none" w:sz="0" w:space="0" w:color="auto"/>
        <w:bottom w:val="none" w:sz="0" w:space="0" w:color="auto"/>
        <w:right w:val="none" w:sz="0" w:space="0" w:color="auto"/>
      </w:divBdr>
    </w:div>
    <w:div w:id="1641761745">
      <w:bodyDiv w:val="1"/>
      <w:marLeft w:val="0"/>
      <w:marRight w:val="0"/>
      <w:marTop w:val="0"/>
      <w:marBottom w:val="0"/>
      <w:divBdr>
        <w:top w:val="none" w:sz="0" w:space="0" w:color="auto"/>
        <w:left w:val="none" w:sz="0" w:space="0" w:color="auto"/>
        <w:bottom w:val="none" w:sz="0" w:space="0" w:color="auto"/>
        <w:right w:val="none" w:sz="0" w:space="0" w:color="auto"/>
      </w:divBdr>
    </w:div>
    <w:div w:id="1651404964">
      <w:bodyDiv w:val="1"/>
      <w:marLeft w:val="0"/>
      <w:marRight w:val="0"/>
      <w:marTop w:val="0"/>
      <w:marBottom w:val="0"/>
      <w:divBdr>
        <w:top w:val="none" w:sz="0" w:space="0" w:color="auto"/>
        <w:left w:val="none" w:sz="0" w:space="0" w:color="auto"/>
        <w:bottom w:val="none" w:sz="0" w:space="0" w:color="auto"/>
        <w:right w:val="none" w:sz="0" w:space="0" w:color="auto"/>
      </w:divBdr>
    </w:div>
    <w:div w:id="1657799266">
      <w:bodyDiv w:val="1"/>
      <w:marLeft w:val="0"/>
      <w:marRight w:val="0"/>
      <w:marTop w:val="0"/>
      <w:marBottom w:val="0"/>
      <w:divBdr>
        <w:top w:val="none" w:sz="0" w:space="0" w:color="auto"/>
        <w:left w:val="none" w:sz="0" w:space="0" w:color="auto"/>
        <w:bottom w:val="none" w:sz="0" w:space="0" w:color="auto"/>
        <w:right w:val="none" w:sz="0" w:space="0" w:color="auto"/>
      </w:divBdr>
    </w:div>
    <w:div w:id="1698970405">
      <w:bodyDiv w:val="1"/>
      <w:marLeft w:val="0"/>
      <w:marRight w:val="0"/>
      <w:marTop w:val="0"/>
      <w:marBottom w:val="0"/>
      <w:divBdr>
        <w:top w:val="none" w:sz="0" w:space="0" w:color="auto"/>
        <w:left w:val="none" w:sz="0" w:space="0" w:color="auto"/>
        <w:bottom w:val="none" w:sz="0" w:space="0" w:color="auto"/>
        <w:right w:val="none" w:sz="0" w:space="0" w:color="auto"/>
      </w:divBdr>
    </w:div>
    <w:div w:id="1703358803">
      <w:bodyDiv w:val="1"/>
      <w:marLeft w:val="0"/>
      <w:marRight w:val="0"/>
      <w:marTop w:val="0"/>
      <w:marBottom w:val="0"/>
      <w:divBdr>
        <w:top w:val="none" w:sz="0" w:space="0" w:color="auto"/>
        <w:left w:val="none" w:sz="0" w:space="0" w:color="auto"/>
        <w:bottom w:val="none" w:sz="0" w:space="0" w:color="auto"/>
        <w:right w:val="none" w:sz="0" w:space="0" w:color="auto"/>
      </w:divBdr>
    </w:div>
    <w:div w:id="1708485471">
      <w:bodyDiv w:val="1"/>
      <w:marLeft w:val="0"/>
      <w:marRight w:val="0"/>
      <w:marTop w:val="0"/>
      <w:marBottom w:val="0"/>
      <w:divBdr>
        <w:top w:val="none" w:sz="0" w:space="0" w:color="auto"/>
        <w:left w:val="none" w:sz="0" w:space="0" w:color="auto"/>
        <w:bottom w:val="none" w:sz="0" w:space="0" w:color="auto"/>
        <w:right w:val="none" w:sz="0" w:space="0" w:color="auto"/>
      </w:divBdr>
    </w:div>
    <w:div w:id="1725981705">
      <w:bodyDiv w:val="1"/>
      <w:marLeft w:val="0"/>
      <w:marRight w:val="0"/>
      <w:marTop w:val="0"/>
      <w:marBottom w:val="0"/>
      <w:divBdr>
        <w:top w:val="none" w:sz="0" w:space="0" w:color="auto"/>
        <w:left w:val="none" w:sz="0" w:space="0" w:color="auto"/>
        <w:bottom w:val="none" w:sz="0" w:space="0" w:color="auto"/>
        <w:right w:val="none" w:sz="0" w:space="0" w:color="auto"/>
      </w:divBdr>
    </w:div>
    <w:div w:id="1739326754">
      <w:bodyDiv w:val="1"/>
      <w:marLeft w:val="0"/>
      <w:marRight w:val="0"/>
      <w:marTop w:val="0"/>
      <w:marBottom w:val="0"/>
      <w:divBdr>
        <w:top w:val="none" w:sz="0" w:space="0" w:color="auto"/>
        <w:left w:val="none" w:sz="0" w:space="0" w:color="auto"/>
        <w:bottom w:val="none" w:sz="0" w:space="0" w:color="auto"/>
        <w:right w:val="none" w:sz="0" w:space="0" w:color="auto"/>
      </w:divBdr>
    </w:div>
    <w:div w:id="1742678172">
      <w:bodyDiv w:val="1"/>
      <w:marLeft w:val="0"/>
      <w:marRight w:val="0"/>
      <w:marTop w:val="0"/>
      <w:marBottom w:val="0"/>
      <w:divBdr>
        <w:top w:val="none" w:sz="0" w:space="0" w:color="auto"/>
        <w:left w:val="none" w:sz="0" w:space="0" w:color="auto"/>
        <w:bottom w:val="none" w:sz="0" w:space="0" w:color="auto"/>
        <w:right w:val="none" w:sz="0" w:space="0" w:color="auto"/>
      </w:divBdr>
    </w:div>
    <w:div w:id="1754430508">
      <w:bodyDiv w:val="1"/>
      <w:marLeft w:val="0"/>
      <w:marRight w:val="0"/>
      <w:marTop w:val="0"/>
      <w:marBottom w:val="0"/>
      <w:divBdr>
        <w:top w:val="none" w:sz="0" w:space="0" w:color="auto"/>
        <w:left w:val="none" w:sz="0" w:space="0" w:color="auto"/>
        <w:bottom w:val="none" w:sz="0" w:space="0" w:color="auto"/>
        <w:right w:val="none" w:sz="0" w:space="0" w:color="auto"/>
      </w:divBdr>
    </w:div>
    <w:div w:id="1777869309">
      <w:bodyDiv w:val="1"/>
      <w:marLeft w:val="0"/>
      <w:marRight w:val="0"/>
      <w:marTop w:val="0"/>
      <w:marBottom w:val="0"/>
      <w:divBdr>
        <w:top w:val="none" w:sz="0" w:space="0" w:color="auto"/>
        <w:left w:val="none" w:sz="0" w:space="0" w:color="auto"/>
        <w:bottom w:val="none" w:sz="0" w:space="0" w:color="auto"/>
        <w:right w:val="none" w:sz="0" w:space="0" w:color="auto"/>
      </w:divBdr>
    </w:div>
    <w:div w:id="1778522260">
      <w:bodyDiv w:val="1"/>
      <w:marLeft w:val="0"/>
      <w:marRight w:val="0"/>
      <w:marTop w:val="0"/>
      <w:marBottom w:val="0"/>
      <w:divBdr>
        <w:top w:val="none" w:sz="0" w:space="0" w:color="auto"/>
        <w:left w:val="none" w:sz="0" w:space="0" w:color="auto"/>
        <w:bottom w:val="none" w:sz="0" w:space="0" w:color="auto"/>
        <w:right w:val="none" w:sz="0" w:space="0" w:color="auto"/>
      </w:divBdr>
    </w:div>
    <w:div w:id="1785151819">
      <w:bodyDiv w:val="1"/>
      <w:marLeft w:val="0"/>
      <w:marRight w:val="0"/>
      <w:marTop w:val="0"/>
      <w:marBottom w:val="0"/>
      <w:divBdr>
        <w:top w:val="none" w:sz="0" w:space="0" w:color="auto"/>
        <w:left w:val="none" w:sz="0" w:space="0" w:color="auto"/>
        <w:bottom w:val="none" w:sz="0" w:space="0" w:color="auto"/>
        <w:right w:val="none" w:sz="0" w:space="0" w:color="auto"/>
      </w:divBdr>
    </w:div>
    <w:div w:id="1800294666">
      <w:bodyDiv w:val="1"/>
      <w:marLeft w:val="0"/>
      <w:marRight w:val="0"/>
      <w:marTop w:val="0"/>
      <w:marBottom w:val="0"/>
      <w:divBdr>
        <w:top w:val="none" w:sz="0" w:space="0" w:color="auto"/>
        <w:left w:val="none" w:sz="0" w:space="0" w:color="auto"/>
        <w:bottom w:val="none" w:sz="0" w:space="0" w:color="auto"/>
        <w:right w:val="none" w:sz="0" w:space="0" w:color="auto"/>
      </w:divBdr>
    </w:div>
    <w:div w:id="1813449491">
      <w:bodyDiv w:val="1"/>
      <w:marLeft w:val="0"/>
      <w:marRight w:val="0"/>
      <w:marTop w:val="0"/>
      <w:marBottom w:val="0"/>
      <w:divBdr>
        <w:top w:val="none" w:sz="0" w:space="0" w:color="auto"/>
        <w:left w:val="none" w:sz="0" w:space="0" w:color="auto"/>
        <w:bottom w:val="none" w:sz="0" w:space="0" w:color="auto"/>
        <w:right w:val="none" w:sz="0" w:space="0" w:color="auto"/>
      </w:divBdr>
    </w:div>
    <w:div w:id="1816216656">
      <w:bodyDiv w:val="1"/>
      <w:marLeft w:val="0"/>
      <w:marRight w:val="0"/>
      <w:marTop w:val="0"/>
      <w:marBottom w:val="0"/>
      <w:divBdr>
        <w:top w:val="none" w:sz="0" w:space="0" w:color="auto"/>
        <w:left w:val="none" w:sz="0" w:space="0" w:color="auto"/>
        <w:bottom w:val="none" w:sz="0" w:space="0" w:color="auto"/>
        <w:right w:val="none" w:sz="0" w:space="0" w:color="auto"/>
      </w:divBdr>
    </w:div>
    <w:div w:id="1819684075">
      <w:bodyDiv w:val="1"/>
      <w:marLeft w:val="0"/>
      <w:marRight w:val="0"/>
      <w:marTop w:val="0"/>
      <w:marBottom w:val="0"/>
      <w:divBdr>
        <w:top w:val="none" w:sz="0" w:space="0" w:color="auto"/>
        <w:left w:val="none" w:sz="0" w:space="0" w:color="auto"/>
        <w:bottom w:val="none" w:sz="0" w:space="0" w:color="auto"/>
        <w:right w:val="none" w:sz="0" w:space="0" w:color="auto"/>
      </w:divBdr>
    </w:div>
    <w:div w:id="1826166416">
      <w:bodyDiv w:val="1"/>
      <w:marLeft w:val="0"/>
      <w:marRight w:val="0"/>
      <w:marTop w:val="0"/>
      <w:marBottom w:val="0"/>
      <w:divBdr>
        <w:top w:val="none" w:sz="0" w:space="0" w:color="auto"/>
        <w:left w:val="none" w:sz="0" w:space="0" w:color="auto"/>
        <w:bottom w:val="none" w:sz="0" w:space="0" w:color="auto"/>
        <w:right w:val="none" w:sz="0" w:space="0" w:color="auto"/>
      </w:divBdr>
    </w:div>
    <w:div w:id="1843543896">
      <w:bodyDiv w:val="1"/>
      <w:marLeft w:val="0"/>
      <w:marRight w:val="0"/>
      <w:marTop w:val="0"/>
      <w:marBottom w:val="0"/>
      <w:divBdr>
        <w:top w:val="none" w:sz="0" w:space="0" w:color="auto"/>
        <w:left w:val="none" w:sz="0" w:space="0" w:color="auto"/>
        <w:bottom w:val="none" w:sz="0" w:space="0" w:color="auto"/>
        <w:right w:val="none" w:sz="0" w:space="0" w:color="auto"/>
      </w:divBdr>
    </w:div>
    <w:div w:id="1845050198">
      <w:bodyDiv w:val="1"/>
      <w:marLeft w:val="0"/>
      <w:marRight w:val="0"/>
      <w:marTop w:val="0"/>
      <w:marBottom w:val="0"/>
      <w:divBdr>
        <w:top w:val="none" w:sz="0" w:space="0" w:color="auto"/>
        <w:left w:val="none" w:sz="0" w:space="0" w:color="auto"/>
        <w:bottom w:val="none" w:sz="0" w:space="0" w:color="auto"/>
        <w:right w:val="none" w:sz="0" w:space="0" w:color="auto"/>
      </w:divBdr>
    </w:div>
    <w:div w:id="1856843206">
      <w:bodyDiv w:val="1"/>
      <w:marLeft w:val="0"/>
      <w:marRight w:val="0"/>
      <w:marTop w:val="0"/>
      <w:marBottom w:val="0"/>
      <w:divBdr>
        <w:top w:val="none" w:sz="0" w:space="0" w:color="auto"/>
        <w:left w:val="none" w:sz="0" w:space="0" w:color="auto"/>
        <w:bottom w:val="none" w:sz="0" w:space="0" w:color="auto"/>
        <w:right w:val="none" w:sz="0" w:space="0" w:color="auto"/>
      </w:divBdr>
    </w:div>
    <w:div w:id="1863784779">
      <w:bodyDiv w:val="1"/>
      <w:marLeft w:val="0"/>
      <w:marRight w:val="0"/>
      <w:marTop w:val="0"/>
      <w:marBottom w:val="0"/>
      <w:divBdr>
        <w:top w:val="none" w:sz="0" w:space="0" w:color="auto"/>
        <w:left w:val="none" w:sz="0" w:space="0" w:color="auto"/>
        <w:bottom w:val="none" w:sz="0" w:space="0" w:color="auto"/>
        <w:right w:val="none" w:sz="0" w:space="0" w:color="auto"/>
      </w:divBdr>
    </w:div>
    <w:div w:id="1878395243">
      <w:bodyDiv w:val="1"/>
      <w:marLeft w:val="0"/>
      <w:marRight w:val="0"/>
      <w:marTop w:val="0"/>
      <w:marBottom w:val="0"/>
      <w:divBdr>
        <w:top w:val="none" w:sz="0" w:space="0" w:color="auto"/>
        <w:left w:val="none" w:sz="0" w:space="0" w:color="auto"/>
        <w:bottom w:val="none" w:sz="0" w:space="0" w:color="auto"/>
        <w:right w:val="none" w:sz="0" w:space="0" w:color="auto"/>
      </w:divBdr>
    </w:div>
    <w:div w:id="1886327591">
      <w:bodyDiv w:val="1"/>
      <w:marLeft w:val="0"/>
      <w:marRight w:val="0"/>
      <w:marTop w:val="0"/>
      <w:marBottom w:val="0"/>
      <w:divBdr>
        <w:top w:val="none" w:sz="0" w:space="0" w:color="auto"/>
        <w:left w:val="none" w:sz="0" w:space="0" w:color="auto"/>
        <w:bottom w:val="none" w:sz="0" w:space="0" w:color="auto"/>
        <w:right w:val="none" w:sz="0" w:space="0" w:color="auto"/>
      </w:divBdr>
    </w:div>
    <w:div w:id="1894777425">
      <w:bodyDiv w:val="1"/>
      <w:marLeft w:val="0"/>
      <w:marRight w:val="0"/>
      <w:marTop w:val="0"/>
      <w:marBottom w:val="0"/>
      <w:divBdr>
        <w:top w:val="none" w:sz="0" w:space="0" w:color="auto"/>
        <w:left w:val="none" w:sz="0" w:space="0" w:color="auto"/>
        <w:bottom w:val="none" w:sz="0" w:space="0" w:color="auto"/>
        <w:right w:val="none" w:sz="0" w:space="0" w:color="auto"/>
      </w:divBdr>
    </w:div>
    <w:div w:id="1899778037">
      <w:bodyDiv w:val="1"/>
      <w:marLeft w:val="0"/>
      <w:marRight w:val="0"/>
      <w:marTop w:val="0"/>
      <w:marBottom w:val="0"/>
      <w:divBdr>
        <w:top w:val="none" w:sz="0" w:space="0" w:color="auto"/>
        <w:left w:val="none" w:sz="0" w:space="0" w:color="auto"/>
        <w:bottom w:val="none" w:sz="0" w:space="0" w:color="auto"/>
        <w:right w:val="none" w:sz="0" w:space="0" w:color="auto"/>
      </w:divBdr>
    </w:div>
    <w:div w:id="1902399742">
      <w:bodyDiv w:val="1"/>
      <w:marLeft w:val="0"/>
      <w:marRight w:val="0"/>
      <w:marTop w:val="0"/>
      <w:marBottom w:val="0"/>
      <w:divBdr>
        <w:top w:val="none" w:sz="0" w:space="0" w:color="auto"/>
        <w:left w:val="none" w:sz="0" w:space="0" w:color="auto"/>
        <w:bottom w:val="none" w:sz="0" w:space="0" w:color="auto"/>
        <w:right w:val="none" w:sz="0" w:space="0" w:color="auto"/>
      </w:divBdr>
    </w:div>
    <w:div w:id="1919828312">
      <w:bodyDiv w:val="1"/>
      <w:marLeft w:val="0"/>
      <w:marRight w:val="0"/>
      <w:marTop w:val="0"/>
      <w:marBottom w:val="0"/>
      <w:divBdr>
        <w:top w:val="none" w:sz="0" w:space="0" w:color="auto"/>
        <w:left w:val="none" w:sz="0" w:space="0" w:color="auto"/>
        <w:bottom w:val="none" w:sz="0" w:space="0" w:color="auto"/>
        <w:right w:val="none" w:sz="0" w:space="0" w:color="auto"/>
      </w:divBdr>
    </w:div>
    <w:div w:id="1951083127">
      <w:bodyDiv w:val="1"/>
      <w:marLeft w:val="0"/>
      <w:marRight w:val="0"/>
      <w:marTop w:val="0"/>
      <w:marBottom w:val="0"/>
      <w:divBdr>
        <w:top w:val="none" w:sz="0" w:space="0" w:color="auto"/>
        <w:left w:val="none" w:sz="0" w:space="0" w:color="auto"/>
        <w:bottom w:val="none" w:sz="0" w:space="0" w:color="auto"/>
        <w:right w:val="none" w:sz="0" w:space="0" w:color="auto"/>
      </w:divBdr>
    </w:div>
    <w:div w:id="1959069575">
      <w:bodyDiv w:val="1"/>
      <w:marLeft w:val="0"/>
      <w:marRight w:val="0"/>
      <w:marTop w:val="0"/>
      <w:marBottom w:val="0"/>
      <w:divBdr>
        <w:top w:val="none" w:sz="0" w:space="0" w:color="auto"/>
        <w:left w:val="none" w:sz="0" w:space="0" w:color="auto"/>
        <w:bottom w:val="none" w:sz="0" w:space="0" w:color="auto"/>
        <w:right w:val="none" w:sz="0" w:space="0" w:color="auto"/>
      </w:divBdr>
    </w:div>
    <w:div w:id="1985424326">
      <w:bodyDiv w:val="1"/>
      <w:marLeft w:val="0"/>
      <w:marRight w:val="0"/>
      <w:marTop w:val="0"/>
      <w:marBottom w:val="0"/>
      <w:divBdr>
        <w:top w:val="none" w:sz="0" w:space="0" w:color="auto"/>
        <w:left w:val="none" w:sz="0" w:space="0" w:color="auto"/>
        <w:bottom w:val="none" w:sz="0" w:space="0" w:color="auto"/>
        <w:right w:val="none" w:sz="0" w:space="0" w:color="auto"/>
      </w:divBdr>
    </w:div>
    <w:div w:id="1987513201">
      <w:bodyDiv w:val="1"/>
      <w:marLeft w:val="0"/>
      <w:marRight w:val="0"/>
      <w:marTop w:val="0"/>
      <w:marBottom w:val="0"/>
      <w:divBdr>
        <w:top w:val="none" w:sz="0" w:space="0" w:color="auto"/>
        <w:left w:val="none" w:sz="0" w:space="0" w:color="auto"/>
        <w:bottom w:val="none" w:sz="0" w:space="0" w:color="auto"/>
        <w:right w:val="none" w:sz="0" w:space="0" w:color="auto"/>
      </w:divBdr>
    </w:div>
    <w:div w:id="1993949122">
      <w:bodyDiv w:val="1"/>
      <w:marLeft w:val="0"/>
      <w:marRight w:val="0"/>
      <w:marTop w:val="0"/>
      <w:marBottom w:val="0"/>
      <w:divBdr>
        <w:top w:val="none" w:sz="0" w:space="0" w:color="auto"/>
        <w:left w:val="none" w:sz="0" w:space="0" w:color="auto"/>
        <w:bottom w:val="none" w:sz="0" w:space="0" w:color="auto"/>
        <w:right w:val="none" w:sz="0" w:space="0" w:color="auto"/>
      </w:divBdr>
    </w:div>
    <w:div w:id="1997612976">
      <w:bodyDiv w:val="1"/>
      <w:marLeft w:val="0"/>
      <w:marRight w:val="0"/>
      <w:marTop w:val="0"/>
      <w:marBottom w:val="0"/>
      <w:divBdr>
        <w:top w:val="none" w:sz="0" w:space="0" w:color="auto"/>
        <w:left w:val="none" w:sz="0" w:space="0" w:color="auto"/>
        <w:bottom w:val="none" w:sz="0" w:space="0" w:color="auto"/>
        <w:right w:val="none" w:sz="0" w:space="0" w:color="auto"/>
      </w:divBdr>
    </w:div>
    <w:div w:id="2001352459">
      <w:bodyDiv w:val="1"/>
      <w:marLeft w:val="0"/>
      <w:marRight w:val="0"/>
      <w:marTop w:val="0"/>
      <w:marBottom w:val="0"/>
      <w:divBdr>
        <w:top w:val="none" w:sz="0" w:space="0" w:color="auto"/>
        <w:left w:val="none" w:sz="0" w:space="0" w:color="auto"/>
        <w:bottom w:val="none" w:sz="0" w:space="0" w:color="auto"/>
        <w:right w:val="none" w:sz="0" w:space="0" w:color="auto"/>
      </w:divBdr>
    </w:div>
    <w:div w:id="2010869784">
      <w:bodyDiv w:val="1"/>
      <w:marLeft w:val="0"/>
      <w:marRight w:val="0"/>
      <w:marTop w:val="0"/>
      <w:marBottom w:val="0"/>
      <w:divBdr>
        <w:top w:val="none" w:sz="0" w:space="0" w:color="auto"/>
        <w:left w:val="none" w:sz="0" w:space="0" w:color="auto"/>
        <w:bottom w:val="none" w:sz="0" w:space="0" w:color="auto"/>
        <w:right w:val="none" w:sz="0" w:space="0" w:color="auto"/>
      </w:divBdr>
    </w:div>
    <w:div w:id="2023583691">
      <w:bodyDiv w:val="1"/>
      <w:marLeft w:val="0"/>
      <w:marRight w:val="0"/>
      <w:marTop w:val="0"/>
      <w:marBottom w:val="0"/>
      <w:divBdr>
        <w:top w:val="none" w:sz="0" w:space="0" w:color="auto"/>
        <w:left w:val="none" w:sz="0" w:space="0" w:color="auto"/>
        <w:bottom w:val="none" w:sz="0" w:space="0" w:color="auto"/>
        <w:right w:val="none" w:sz="0" w:space="0" w:color="auto"/>
      </w:divBdr>
    </w:div>
    <w:div w:id="2029210490">
      <w:bodyDiv w:val="1"/>
      <w:marLeft w:val="0"/>
      <w:marRight w:val="0"/>
      <w:marTop w:val="0"/>
      <w:marBottom w:val="0"/>
      <w:divBdr>
        <w:top w:val="none" w:sz="0" w:space="0" w:color="auto"/>
        <w:left w:val="none" w:sz="0" w:space="0" w:color="auto"/>
        <w:bottom w:val="none" w:sz="0" w:space="0" w:color="auto"/>
        <w:right w:val="none" w:sz="0" w:space="0" w:color="auto"/>
      </w:divBdr>
    </w:div>
    <w:div w:id="2034726637">
      <w:bodyDiv w:val="1"/>
      <w:marLeft w:val="0"/>
      <w:marRight w:val="0"/>
      <w:marTop w:val="0"/>
      <w:marBottom w:val="0"/>
      <w:divBdr>
        <w:top w:val="none" w:sz="0" w:space="0" w:color="auto"/>
        <w:left w:val="none" w:sz="0" w:space="0" w:color="auto"/>
        <w:bottom w:val="none" w:sz="0" w:space="0" w:color="auto"/>
        <w:right w:val="none" w:sz="0" w:space="0" w:color="auto"/>
      </w:divBdr>
    </w:div>
    <w:div w:id="2041125195">
      <w:bodyDiv w:val="1"/>
      <w:marLeft w:val="0"/>
      <w:marRight w:val="0"/>
      <w:marTop w:val="0"/>
      <w:marBottom w:val="0"/>
      <w:divBdr>
        <w:top w:val="none" w:sz="0" w:space="0" w:color="auto"/>
        <w:left w:val="none" w:sz="0" w:space="0" w:color="auto"/>
        <w:bottom w:val="none" w:sz="0" w:space="0" w:color="auto"/>
        <w:right w:val="none" w:sz="0" w:space="0" w:color="auto"/>
      </w:divBdr>
    </w:div>
    <w:div w:id="2047483047">
      <w:bodyDiv w:val="1"/>
      <w:marLeft w:val="0"/>
      <w:marRight w:val="0"/>
      <w:marTop w:val="0"/>
      <w:marBottom w:val="0"/>
      <w:divBdr>
        <w:top w:val="none" w:sz="0" w:space="0" w:color="auto"/>
        <w:left w:val="none" w:sz="0" w:space="0" w:color="auto"/>
        <w:bottom w:val="none" w:sz="0" w:space="0" w:color="auto"/>
        <w:right w:val="none" w:sz="0" w:space="0" w:color="auto"/>
      </w:divBdr>
    </w:div>
    <w:div w:id="2049646294">
      <w:bodyDiv w:val="1"/>
      <w:marLeft w:val="0"/>
      <w:marRight w:val="0"/>
      <w:marTop w:val="0"/>
      <w:marBottom w:val="0"/>
      <w:divBdr>
        <w:top w:val="none" w:sz="0" w:space="0" w:color="auto"/>
        <w:left w:val="none" w:sz="0" w:space="0" w:color="auto"/>
        <w:bottom w:val="none" w:sz="0" w:space="0" w:color="auto"/>
        <w:right w:val="none" w:sz="0" w:space="0" w:color="auto"/>
      </w:divBdr>
    </w:div>
    <w:div w:id="2054771894">
      <w:bodyDiv w:val="1"/>
      <w:marLeft w:val="0"/>
      <w:marRight w:val="0"/>
      <w:marTop w:val="0"/>
      <w:marBottom w:val="0"/>
      <w:divBdr>
        <w:top w:val="none" w:sz="0" w:space="0" w:color="auto"/>
        <w:left w:val="none" w:sz="0" w:space="0" w:color="auto"/>
        <w:bottom w:val="none" w:sz="0" w:space="0" w:color="auto"/>
        <w:right w:val="none" w:sz="0" w:space="0" w:color="auto"/>
      </w:divBdr>
    </w:div>
    <w:div w:id="2057075749">
      <w:bodyDiv w:val="1"/>
      <w:marLeft w:val="0"/>
      <w:marRight w:val="0"/>
      <w:marTop w:val="0"/>
      <w:marBottom w:val="0"/>
      <w:divBdr>
        <w:top w:val="none" w:sz="0" w:space="0" w:color="auto"/>
        <w:left w:val="none" w:sz="0" w:space="0" w:color="auto"/>
        <w:bottom w:val="none" w:sz="0" w:space="0" w:color="auto"/>
        <w:right w:val="none" w:sz="0" w:space="0" w:color="auto"/>
      </w:divBdr>
    </w:div>
    <w:div w:id="2064215014">
      <w:bodyDiv w:val="1"/>
      <w:marLeft w:val="0"/>
      <w:marRight w:val="0"/>
      <w:marTop w:val="0"/>
      <w:marBottom w:val="0"/>
      <w:divBdr>
        <w:top w:val="none" w:sz="0" w:space="0" w:color="auto"/>
        <w:left w:val="none" w:sz="0" w:space="0" w:color="auto"/>
        <w:bottom w:val="none" w:sz="0" w:space="0" w:color="auto"/>
        <w:right w:val="none" w:sz="0" w:space="0" w:color="auto"/>
      </w:divBdr>
    </w:div>
    <w:div w:id="2070183159">
      <w:bodyDiv w:val="1"/>
      <w:marLeft w:val="0"/>
      <w:marRight w:val="0"/>
      <w:marTop w:val="0"/>
      <w:marBottom w:val="0"/>
      <w:divBdr>
        <w:top w:val="none" w:sz="0" w:space="0" w:color="auto"/>
        <w:left w:val="none" w:sz="0" w:space="0" w:color="auto"/>
        <w:bottom w:val="none" w:sz="0" w:space="0" w:color="auto"/>
        <w:right w:val="none" w:sz="0" w:space="0" w:color="auto"/>
      </w:divBdr>
    </w:div>
    <w:div w:id="2070493695">
      <w:bodyDiv w:val="1"/>
      <w:marLeft w:val="0"/>
      <w:marRight w:val="0"/>
      <w:marTop w:val="0"/>
      <w:marBottom w:val="0"/>
      <w:divBdr>
        <w:top w:val="none" w:sz="0" w:space="0" w:color="auto"/>
        <w:left w:val="none" w:sz="0" w:space="0" w:color="auto"/>
        <w:bottom w:val="none" w:sz="0" w:space="0" w:color="auto"/>
        <w:right w:val="none" w:sz="0" w:space="0" w:color="auto"/>
      </w:divBdr>
    </w:div>
    <w:div w:id="2085832772">
      <w:bodyDiv w:val="1"/>
      <w:marLeft w:val="0"/>
      <w:marRight w:val="0"/>
      <w:marTop w:val="0"/>
      <w:marBottom w:val="0"/>
      <w:divBdr>
        <w:top w:val="none" w:sz="0" w:space="0" w:color="auto"/>
        <w:left w:val="none" w:sz="0" w:space="0" w:color="auto"/>
        <w:bottom w:val="none" w:sz="0" w:space="0" w:color="auto"/>
        <w:right w:val="none" w:sz="0" w:space="0" w:color="auto"/>
      </w:divBdr>
    </w:div>
    <w:div w:id="2088647607">
      <w:bodyDiv w:val="1"/>
      <w:marLeft w:val="0"/>
      <w:marRight w:val="0"/>
      <w:marTop w:val="0"/>
      <w:marBottom w:val="0"/>
      <w:divBdr>
        <w:top w:val="none" w:sz="0" w:space="0" w:color="auto"/>
        <w:left w:val="none" w:sz="0" w:space="0" w:color="auto"/>
        <w:bottom w:val="none" w:sz="0" w:space="0" w:color="auto"/>
        <w:right w:val="none" w:sz="0" w:space="0" w:color="auto"/>
      </w:divBdr>
    </w:div>
    <w:div w:id="2092265185">
      <w:bodyDiv w:val="1"/>
      <w:marLeft w:val="0"/>
      <w:marRight w:val="0"/>
      <w:marTop w:val="0"/>
      <w:marBottom w:val="0"/>
      <w:divBdr>
        <w:top w:val="none" w:sz="0" w:space="0" w:color="auto"/>
        <w:left w:val="none" w:sz="0" w:space="0" w:color="auto"/>
        <w:bottom w:val="none" w:sz="0" w:space="0" w:color="auto"/>
        <w:right w:val="none" w:sz="0" w:space="0" w:color="auto"/>
      </w:divBdr>
    </w:div>
    <w:div w:id="2102987039">
      <w:bodyDiv w:val="1"/>
      <w:marLeft w:val="0"/>
      <w:marRight w:val="0"/>
      <w:marTop w:val="0"/>
      <w:marBottom w:val="0"/>
      <w:divBdr>
        <w:top w:val="none" w:sz="0" w:space="0" w:color="auto"/>
        <w:left w:val="none" w:sz="0" w:space="0" w:color="auto"/>
        <w:bottom w:val="none" w:sz="0" w:space="0" w:color="auto"/>
        <w:right w:val="none" w:sz="0" w:space="0" w:color="auto"/>
      </w:divBdr>
    </w:div>
    <w:div w:id="2111002232">
      <w:bodyDiv w:val="1"/>
      <w:marLeft w:val="0"/>
      <w:marRight w:val="0"/>
      <w:marTop w:val="0"/>
      <w:marBottom w:val="0"/>
      <w:divBdr>
        <w:top w:val="none" w:sz="0" w:space="0" w:color="auto"/>
        <w:left w:val="none" w:sz="0" w:space="0" w:color="auto"/>
        <w:bottom w:val="none" w:sz="0" w:space="0" w:color="auto"/>
        <w:right w:val="none" w:sz="0" w:space="0" w:color="auto"/>
      </w:divBdr>
    </w:div>
    <w:div w:id="2113085719">
      <w:bodyDiv w:val="1"/>
      <w:marLeft w:val="0"/>
      <w:marRight w:val="0"/>
      <w:marTop w:val="0"/>
      <w:marBottom w:val="0"/>
      <w:divBdr>
        <w:top w:val="none" w:sz="0" w:space="0" w:color="auto"/>
        <w:left w:val="none" w:sz="0" w:space="0" w:color="auto"/>
        <w:bottom w:val="none" w:sz="0" w:space="0" w:color="auto"/>
        <w:right w:val="none" w:sz="0" w:space="0" w:color="auto"/>
      </w:divBdr>
    </w:div>
    <w:div w:id="2120947865">
      <w:bodyDiv w:val="1"/>
      <w:marLeft w:val="0"/>
      <w:marRight w:val="0"/>
      <w:marTop w:val="0"/>
      <w:marBottom w:val="0"/>
      <w:divBdr>
        <w:top w:val="none" w:sz="0" w:space="0" w:color="auto"/>
        <w:left w:val="none" w:sz="0" w:space="0" w:color="auto"/>
        <w:bottom w:val="none" w:sz="0" w:space="0" w:color="auto"/>
        <w:right w:val="none" w:sz="0" w:space="0" w:color="auto"/>
      </w:divBdr>
    </w:div>
    <w:div w:id="2133092765">
      <w:bodyDiv w:val="1"/>
      <w:marLeft w:val="0"/>
      <w:marRight w:val="0"/>
      <w:marTop w:val="0"/>
      <w:marBottom w:val="0"/>
      <w:divBdr>
        <w:top w:val="none" w:sz="0" w:space="0" w:color="auto"/>
        <w:left w:val="none" w:sz="0" w:space="0" w:color="auto"/>
        <w:bottom w:val="none" w:sz="0" w:space="0" w:color="auto"/>
        <w:right w:val="none" w:sz="0" w:space="0" w:color="auto"/>
      </w:divBdr>
    </w:div>
    <w:div w:id="2133789230">
      <w:bodyDiv w:val="1"/>
      <w:marLeft w:val="0"/>
      <w:marRight w:val="0"/>
      <w:marTop w:val="0"/>
      <w:marBottom w:val="0"/>
      <w:divBdr>
        <w:top w:val="none" w:sz="0" w:space="0" w:color="auto"/>
        <w:left w:val="none" w:sz="0" w:space="0" w:color="auto"/>
        <w:bottom w:val="none" w:sz="0" w:space="0" w:color="auto"/>
        <w:right w:val="none" w:sz="0" w:space="0" w:color="auto"/>
      </w:divBdr>
    </w:div>
    <w:div w:id="2136019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FEEEAA0340694478874C281026A242A" ma:contentTypeVersion="13" ma:contentTypeDescription="Create a new document." ma:contentTypeScope="" ma:versionID="1394bc5202a50afa5822ee4ec6599331">
  <xsd:schema xmlns:xsd="http://www.w3.org/2001/XMLSchema" xmlns:xs="http://www.w3.org/2001/XMLSchema" xmlns:p="http://schemas.microsoft.com/office/2006/metadata/properties" xmlns:ns3="bd7a26f8-a123-4fc0-b89f-371a4e958d21" xmlns:ns4="ca34e1c9-9227-44f2-9efe-a7c5d0325cb5" targetNamespace="http://schemas.microsoft.com/office/2006/metadata/properties" ma:root="true" ma:fieldsID="002c29b03d4ffcaa9b5ff4fd004c6932" ns3:_="" ns4:_="">
    <xsd:import namespace="bd7a26f8-a123-4fc0-b89f-371a4e958d21"/>
    <xsd:import namespace="ca34e1c9-9227-44f2-9efe-a7c5d0325cb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Tags" minOccurs="0"/>
                <xsd:element ref="ns4:MediaServiceOCR" minOccurs="0"/>
                <xsd:element ref="ns4:MediaServiceGenerationTime" minOccurs="0"/>
                <xsd:element ref="ns4:MediaServiceEventHashCode" minOccurs="0"/>
                <xsd:element ref="ns4:MediaServiceAutoKeyPoints" minOccurs="0"/>
                <xsd:element ref="ns4:MediaServiceKeyPoints" minOccurs="0"/>
                <xsd:element ref="ns4:MediaServiceDateTaken" minOccurs="0"/>
                <xsd:element ref="ns4: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d7a26f8-a123-4fc0-b89f-371a4e958d2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a34e1c9-9227-44f2-9efe-a7c5d0325cb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b:Source>
    <b:Tag>dou</b:Tag>
    <b:SourceType>InternetSite</b:SourceType>
    <b:Guid>{C161C106-CA50-42AB-94B5-BA6E312384F4}</b:Guid>
    <b:Author>
      <b:Author>
        <b:NameList>
          <b:Person>
            <b:Last>doubleoctopus</b:Last>
          </b:Person>
        </b:NameList>
      </b:Author>
    </b:Author>
    <b:Title>DEMILITARIZED ZONE (DMZ)</b:Title>
    <b:InternetSiteTitle>doubleoctopus</b:InternetSiteTitle>
    <b:URL>https://doubleoctopus.com/security-wiki/network-architecture/demilitarized-zone/#:~:text=A%20DMZ%2C%20short%20for%20demilitarized,isolated%20form%20the%20external%20network.</b:URL>
    <b:RefOrder>2</b:RefOrder>
  </b:Source>
  <b:Source>
    <b:Tag>SSH</b:Tag>
    <b:SourceType>InternetSite</b:SourceType>
    <b:Guid>{5EDCE032-E16D-4888-BE80-FD11A70FA999}</b:Guid>
    <b:Author>
      <b:Author>
        <b:NameList>
          <b:Person>
            <b:Last>ssh.com</b:Last>
          </b:Person>
        </b:NameList>
      </b:Author>
    </b:Author>
    <b:Title>What is SSH Public Key authentication?</b:Title>
    <b:InternetSiteTitle>ssh</b:InternetSiteTitle>
    <b:URL>http://www.ssh.com/academy/ssh/public-key-authentication</b:URL>
    <b:RefOrder>3</b:RefOrder>
  </b:Source>
  <b:Source>
    <b:Tag>NIST</b:Tag>
    <b:SourceType>InternetSite</b:SourceType>
    <b:Guid>{84617FF4-E48E-47FE-BE60-DEA44CF7E425}</b:Guid>
    <b:Author>
      <b:Author>
        <b:NameList>
          <b:Person>
            <b:Last>Tatu Ylonen</b:Last>
            <b:First>Paul</b:First>
            <b:Middle>Turner, Karen Scarfone, Murugiah P. Souppaya</b:Middle>
          </b:Person>
        </b:NameList>
      </b:Author>
    </b:Author>
    <b:Title>Security of Interactive and Automated Access Management Using Secure Shell (SSH)</b:Title>
    <b:InternetSiteTitle>NIST</b:InternetSiteTitle>
    <b:Year>2015</b:Year>
    <b:Month>10</b:Month>
    <b:Day>15</b:Day>
    <b:URL>https://www.nist.gov/publications/security-interactive-and-automated-access-management-using-secure-shell-ssh</b:URL>
    <b:RefOrder>4</b:RefOrder>
  </b:Source>
  <b:Source>
    <b:Tag>pluralsight</b:Tag>
    <b:SourceType>InternetSite</b:SourceType>
    <b:Guid>{2C89F540-2904-4569-BC32-7C863D10B96F}</b:Guid>
    <b:Author>
      <b:Author>
        <b:NameList>
          <b:Person>
            <b:Last>Wilkins</b:Last>
            <b:First>Sean</b:First>
          </b:Person>
        </b:NameList>
      </b:Author>
    </b:Author>
    <b:Title>Stateful Firewall Fundamentals: A Better, Easier, More Secure Firewall</b:Title>
    <b:InternetSiteTitle>pluralsight</b:InternetSiteTitle>
    <b:Year>2013</b:Year>
    <b:Month>1</b:Month>
    <b:Day>9</b:Day>
    <b:URL>https://www.pluralsight.com/blog/it-ops/stateful-firewall-fundamentals#:~:text=A%20stateful%20firewall%20is%20a,and%20data%20packets%20in%20isolation.</b:URL>
    <b:RefOrder>5</b:RefOrder>
  </b:Source>
  <b:Source>
    <b:Tag>DNS</b:Tag>
    <b:SourceType>InternetSite</b:SourceType>
    <b:Guid>{BC08357F-6037-4454-AEBF-7D5C17FC90AF}</b:Guid>
    <b:Author>
      <b:Author>
        <b:NameList>
          <b:Person>
            <b:Last>Burke</b:Last>
            <b:First>John</b:First>
          </b:Person>
        </b:NameList>
      </b:Author>
    </b:Author>
    <b:Title>domain name system (DNS)</b:Title>
    <b:InternetSiteTitle>searchnetworking</b:InternetSiteTitle>
    <b:Year>2019</b:Year>
    <b:Month>7</b:Month>
    <b:URL>https://searchnetworking.techtarget.com/definition/domain-name-system#:~:text=The%20domain%20name%20system%20(DNS,uses%20to%20locate%20a%20website.</b:URL>
    <b:RefOrder>6</b:RefOrder>
  </b:Source>
  <b:Source>
    <b:Tag>Eric</b:Tag>
    <b:SourceType>InternetSite</b:SourceType>
    <b:Guid>{9B6C186A-6928-4546-8848-EE25404228E6}</b:Guid>
    <b:Author>
      <b:Author>
        <b:NameList>
          <b:Person>
            <b:Last>Crist</b:Last>
            <b:First>Eric</b:First>
            <b:Middle>F</b:Middle>
          </b:Person>
        </b:NameList>
      </b:Author>
    </b:Author>
    <b:Title>Multi-Factor Authentication with OpenVPN | Community Edition</b:Title>
    <b:InternetSiteTitle>openvpn</b:InternetSiteTitle>
    <b:URL>https://openvpn.net/multi-factor-authentication-with-openvpn-community-edition/</b:URL>
    <b:RefOrder>9</b:RefOrder>
  </b:Source>
  <b:Source>
    <b:Tag>CIO16</b:Tag>
    <b:SourceType>InternetSite</b:SourceType>
    <b:Guid>{E4EC237D-B6FF-42D8-94A2-EAA9CB54D03A}</b:Guid>
    <b:Author>
      <b:Author>
        <b:Corporate>CIOReview</b:Corporate>
      </b:Author>
    </b:Author>
    <b:Title>How to Secure a Network from DHCP Attacks</b:Title>
    <b:InternetSiteTitle>cioreview</b:InternetSiteTitle>
    <b:Year>2016</b:Year>
    <b:Month>8</b:Month>
    <b:Day>3</b:Day>
    <b:URL>https://www.cioreview.com/news/how-to-secure-a-network-from-dhcp-attacks-nid-15482-cid-21.html#:~:text=DHCP%20Attacks%20and%20Security&amp;text=Since%20DHCP%20is%20a%20protocol,user%2C%20compromising%20the%20network's%20security.</b:URL>
    <b:RefOrder>10</b:RefOrder>
  </b:Source>
  <b:Source>
    <b:Tag>Han12</b:Tag>
    <b:SourceType>ConferenceProceedings</b:SourceType>
    <b:Guid>{42E6BE31-0454-4224-8538-3391BA22FA8E}</b:Guid>
    <b:Title>The 2011 IDN Homograph Attack Mitigation Survey</b:Title>
    <b:JournalName>ECU Publications 2012</b:JournalName>
    <b:Year>2012</b:Year>
    <b:Pages>653-657</b:Pages>
    <b:Author>
      <b:Author>
        <b:NameList>
          <b:Person>
            <b:Last>Hannay</b:Last>
            <b:First>Peter</b:First>
          </b:Person>
          <b:Person>
            <b:Last>Baatard</b:Last>
            <b:First>Gregory</b:First>
          </b:Person>
        </b:NameList>
      </b:Author>
    </b:Author>
    <b:ConferenceName>ECU Publications 2012</b:ConferenceName>
    <b:City>Edith Cowan University</b:City>
    <b:Publisher>School of Computer and Security Science</b:Publisher>
    <b:URL>https://ro.ecu.edu.au/ecuworks2012/175/</b:URL>
    <b:RefOrder>7</b:RefOrder>
  </b:Source>
  <b:Source>
    <b:Tag>Gab021</b:Tag>
    <b:SourceType>JournalArticle</b:SourceType>
    <b:Guid>{FBCB856E-5D82-4C80-9023-374F39C62E18}</b:Guid>
    <b:Title>The Homograph Attack</b:Title>
    <b:Year>2002</b:Year>
    <b:Pages>128-130</b:Pages>
    <b:JournalName>Communications of the ACM</b:JournalName>
    <b:DOI>10.1145/503124.503156</b:DOI>
    <b:Author>
      <b:Author>
        <b:NameList>
          <b:Person>
            <b:Last>Gabrilovich</b:Last>
            <b:First>Evgeniy</b:First>
          </b:Person>
          <b:Person>
            <b:Last>Gontmakher</b:Last>
            <b:First>Alex</b:First>
          </b:Person>
        </b:NameList>
      </b:Author>
    </b:Author>
    <b:URL>https://doi.org/10.1145/503124.503156</b:URL>
    <b:RefOrder>8</b:RefOrder>
  </b:Source>
  <b:Source>
    <b:Tag>Rek96</b:Tag>
    <b:SourceType>Report</b:SourceType>
    <b:Guid>{29384C7E-1648-4818-9CFC-BDB8699BF80C}</b:Guid>
    <b:Title>Address Allocation for Private Internets</b:Title>
    <b:Year>1996</b:Year>
    <b:Publisher>IEFT</b:Publisher>
    <b:Author>
      <b:Author>
        <b:NameList>
          <b:Person>
            <b:Last>Rekhter</b:Last>
            <b:First>Yakov</b:First>
          </b:Person>
          <b:Person>
            <b:Last>Moskowitz</b:Last>
            <b:Middle>G</b:Middle>
            <b:First>Robert</b:First>
          </b:Person>
          <b:Person>
            <b:Last>Karrenberg</b:Last>
            <b:First>Daniel</b:First>
          </b:Person>
          <b:Person>
            <b:Last>de Groot</b:Last>
            <b:Middle>J</b:Middle>
            <b:First>Geert</b:First>
          </b:Person>
          <b:Person>
            <b:Last>Lear</b:Last>
            <b:First>Eliot</b:First>
          </b:Person>
        </b:NameList>
      </b:Author>
    </b:Author>
    <b:ShortTitle>RFC 1918</b:ShortTitle>
    <b:URL>https://tools.ietf.org/html/rfc1918</b:URL>
    <b:RefOrder>1</b:RefOrder>
  </b:Source>
</b:Sources>
</file>

<file path=customXml/itemProps1.xml><?xml version="1.0" encoding="utf-8"?>
<ds:datastoreItem xmlns:ds="http://schemas.openxmlformats.org/officeDocument/2006/customXml" ds:itemID="{F9CDFBDB-9585-40F6-A13F-D70DF78303D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d7a26f8-a123-4fc0-b89f-371a4e958d21"/>
    <ds:schemaRef ds:uri="ca34e1c9-9227-44f2-9efe-a7c5d0325cb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2A3528C-532C-4C8E-99E2-52B3CA07D7D4}">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D1D7291C-90EA-4819-82AA-EE3E539C6390}">
  <ds:schemaRefs>
    <ds:schemaRef ds:uri="http://schemas.microsoft.com/sharepoint/v3/contenttype/forms"/>
  </ds:schemaRefs>
</ds:datastoreItem>
</file>

<file path=customXml/itemProps4.xml><?xml version="1.0" encoding="utf-8"?>
<ds:datastoreItem xmlns:ds="http://schemas.openxmlformats.org/officeDocument/2006/customXml" ds:itemID="{400EC177-C4AE-4F49-81B5-3B9D577CE4C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11</Pages>
  <Words>4134</Words>
  <Characters>23567</Characters>
  <Application>Microsoft Office Word</Application>
  <DocSecurity>0</DocSecurity>
  <Lines>196</Lines>
  <Paragraphs>55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27646</CharactersWithSpaces>
  <SharedDoc>false</SharedDoc>
  <HLinks>
    <vt:vector size="252" baseType="variant">
      <vt:variant>
        <vt:i4>1310773</vt:i4>
      </vt:variant>
      <vt:variant>
        <vt:i4>248</vt:i4>
      </vt:variant>
      <vt:variant>
        <vt:i4>0</vt:i4>
      </vt:variant>
      <vt:variant>
        <vt:i4>5</vt:i4>
      </vt:variant>
      <vt:variant>
        <vt:lpwstr/>
      </vt:variant>
      <vt:variant>
        <vt:lpwstr>_Toc69734009</vt:lpwstr>
      </vt:variant>
      <vt:variant>
        <vt:i4>1376309</vt:i4>
      </vt:variant>
      <vt:variant>
        <vt:i4>242</vt:i4>
      </vt:variant>
      <vt:variant>
        <vt:i4>0</vt:i4>
      </vt:variant>
      <vt:variant>
        <vt:i4>5</vt:i4>
      </vt:variant>
      <vt:variant>
        <vt:lpwstr/>
      </vt:variant>
      <vt:variant>
        <vt:lpwstr>_Toc69734008</vt:lpwstr>
      </vt:variant>
      <vt:variant>
        <vt:i4>1703989</vt:i4>
      </vt:variant>
      <vt:variant>
        <vt:i4>236</vt:i4>
      </vt:variant>
      <vt:variant>
        <vt:i4>0</vt:i4>
      </vt:variant>
      <vt:variant>
        <vt:i4>5</vt:i4>
      </vt:variant>
      <vt:variant>
        <vt:lpwstr/>
      </vt:variant>
      <vt:variant>
        <vt:lpwstr>_Toc69734007</vt:lpwstr>
      </vt:variant>
      <vt:variant>
        <vt:i4>1769525</vt:i4>
      </vt:variant>
      <vt:variant>
        <vt:i4>230</vt:i4>
      </vt:variant>
      <vt:variant>
        <vt:i4>0</vt:i4>
      </vt:variant>
      <vt:variant>
        <vt:i4>5</vt:i4>
      </vt:variant>
      <vt:variant>
        <vt:lpwstr/>
      </vt:variant>
      <vt:variant>
        <vt:lpwstr>_Toc69734006</vt:lpwstr>
      </vt:variant>
      <vt:variant>
        <vt:i4>1572917</vt:i4>
      </vt:variant>
      <vt:variant>
        <vt:i4>224</vt:i4>
      </vt:variant>
      <vt:variant>
        <vt:i4>0</vt:i4>
      </vt:variant>
      <vt:variant>
        <vt:i4>5</vt:i4>
      </vt:variant>
      <vt:variant>
        <vt:lpwstr/>
      </vt:variant>
      <vt:variant>
        <vt:lpwstr>_Toc69734005</vt:lpwstr>
      </vt:variant>
      <vt:variant>
        <vt:i4>1638453</vt:i4>
      </vt:variant>
      <vt:variant>
        <vt:i4>218</vt:i4>
      </vt:variant>
      <vt:variant>
        <vt:i4>0</vt:i4>
      </vt:variant>
      <vt:variant>
        <vt:i4>5</vt:i4>
      </vt:variant>
      <vt:variant>
        <vt:lpwstr/>
      </vt:variant>
      <vt:variant>
        <vt:lpwstr>_Toc69734004</vt:lpwstr>
      </vt:variant>
      <vt:variant>
        <vt:i4>1966133</vt:i4>
      </vt:variant>
      <vt:variant>
        <vt:i4>212</vt:i4>
      </vt:variant>
      <vt:variant>
        <vt:i4>0</vt:i4>
      </vt:variant>
      <vt:variant>
        <vt:i4>5</vt:i4>
      </vt:variant>
      <vt:variant>
        <vt:lpwstr/>
      </vt:variant>
      <vt:variant>
        <vt:lpwstr>_Toc69734003</vt:lpwstr>
      </vt:variant>
      <vt:variant>
        <vt:i4>2031669</vt:i4>
      </vt:variant>
      <vt:variant>
        <vt:i4>206</vt:i4>
      </vt:variant>
      <vt:variant>
        <vt:i4>0</vt:i4>
      </vt:variant>
      <vt:variant>
        <vt:i4>5</vt:i4>
      </vt:variant>
      <vt:variant>
        <vt:lpwstr/>
      </vt:variant>
      <vt:variant>
        <vt:lpwstr>_Toc69734002</vt:lpwstr>
      </vt:variant>
      <vt:variant>
        <vt:i4>1835061</vt:i4>
      </vt:variant>
      <vt:variant>
        <vt:i4>200</vt:i4>
      </vt:variant>
      <vt:variant>
        <vt:i4>0</vt:i4>
      </vt:variant>
      <vt:variant>
        <vt:i4>5</vt:i4>
      </vt:variant>
      <vt:variant>
        <vt:lpwstr/>
      </vt:variant>
      <vt:variant>
        <vt:lpwstr>_Toc69734001</vt:lpwstr>
      </vt:variant>
      <vt:variant>
        <vt:i4>1900597</vt:i4>
      </vt:variant>
      <vt:variant>
        <vt:i4>194</vt:i4>
      </vt:variant>
      <vt:variant>
        <vt:i4>0</vt:i4>
      </vt:variant>
      <vt:variant>
        <vt:i4>5</vt:i4>
      </vt:variant>
      <vt:variant>
        <vt:lpwstr/>
      </vt:variant>
      <vt:variant>
        <vt:lpwstr>_Toc69734000</vt:lpwstr>
      </vt:variant>
      <vt:variant>
        <vt:i4>1900603</vt:i4>
      </vt:variant>
      <vt:variant>
        <vt:i4>188</vt:i4>
      </vt:variant>
      <vt:variant>
        <vt:i4>0</vt:i4>
      </vt:variant>
      <vt:variant>
        <vt:i4>5</vt:i4>
      </vt:variant>
      <vt:variant>
        <vt:lpwstr/>
      </vt:variant>
      <vt:variant>
        <vt:lpwstr>_Toc69733999</vt:lpwstr>
      </vt:variant>
      <vt:variant>
        <vt:i4>1835067</vt:i4>
      </vt:variant>
      <vt:variant>
        <vt:i4>182</vt:i4>
      </vt:variant>
      <vt:variant>
        <vt:i4>0</vt:i4>
      </vt:variant>
      <vt:variant>
        <vt:i4>5</vt:i4>
      </vt:variant>
      <vt:variant>
        <vt:lpwstr/>
      </vt:variant>
      <vt:variant>
        <vt:lpwstr>_Toc69733998</vt:lpwstr>
      </vt:variant>
      <vt:variant>
        <vt:i4>1245243</vt:i4>
      </vt:variant>
      <vt:variant>
        <vt:i4>176</vt:i4>
      </vt:variant>
      <vt:variant>
        <vt:i4>0</vt:i4>
      </vt:variant>
      <vt:variant>
        <vt:i4>5</vt:i4>
      </vt:variant>
      <vt:variant>
        <vt:lpwstr/>
      </vt:variant>
      <vt:variant>
        <vt:lpwstr>_Toc69733997</vt:lpwstr>
      </vt:variant>
      <vt:variant>
        <vt:i4>1179707</vt:i4>
      </vt:variant>
      <vt:variant>
        <vt:i4>170</vt:i4>
      </vt:variant>
      <vt:variant>
        <vt:i4>0</vt:i4>
      </vt:variant>
      <vt:variant>
        <vt:i4>5</vt:i4>
      </vt:variant>
      <vt:variant>
        <vt:lpwstr/>
      </vt:variant>
      <vt:variant>
        <vt:lpwstr>_Toc69733996</vt:lpwstr>
      </vt:variant>
      <vt:variant>
        <vt:i4>1114171</vt:i4>
      </vt:variant>
      <vt:variant>
        <vt:i4>164</vt:i4>
      </vt:variant>
      <vt:variant>
        <vt:i4>0</vt:i4>
      </vt:variant>
      <vt:variant>
        <vt:i4>5</vt:i4>
      </vt:variant>
      <vt:variant>
        <vt:lpwstr/>
      </vt:variant>
      <vt:variant>
        <vt:lpwstr>_Toc69733995</vt:lpwstr>
      </vt:variant>
      <vt:variant>
        <vt:i4>1048635</vt:i4>
      </vt:variant>
      <vt:variant>
        <vt:i4>158</vt:i4>
      </vt:variant>
      <vt:variant>
        <vt:i4>0</vt:i4>
      </vt:variant>
      <vt:variant>
        <vt:i4>5</vt:i4>
      </vt:variant>
      <vt:variant>
        <vt:lpwstr/>
      </vt:variant>
      <vt:variant>
        <vt:lpwstr>_Toc69733994</vt:lpwstr>
      </vt:variant>
      <vt:variant>
        <vt:i4>1507387</vt:i4>
      </vt:variant>
      <vt:variant>
        <vt:i4>152</vt:i4>
      </vt:variant>
      <vt:variant>
        <vt:i4>0</vt:i4>
      </vt:variant>
      <vt:variant>
        <vt:i4>5</vt:i4>
      </vt:variant>
      <vt:variant>
        <vt:lpwstr/>
      </vt:variant>
      <vt:variant>
        <vt:lpwstr>_Toc69733993</vt:lpwstr>
      </vt:variant>
      <vt:variant>
        <vt:i4>1441851</vt:i4>
      </vt:variant>
      <vt:variant>
        <vt:i4>146</vt:i4>
      </vt:variant>
      <vt:variant>
        <vt:i4>0</vt:i4>
      </vt:variant>
      <vt:variant>
        <vt:i4>5</vt:i4>
      </vt:variant>
      <vt:variant>
        <vt:lpwstr/>
      </vt:variant>
      <vt:variant>
        <vt:lpwstr>_Toc69733992</vt:lpwstr>
      </vt:variant>
      <vt:variant>
        <vt:i4>1376315</vt:i4>
      </vt:variant>
      <vt:variant>
        <vt:i4>140</vt:i4>
      </vt:variant>
      <vt:variant>
        <vt:i4>0</vt:i4>
      </vt:variant>
      <vt:variant>
        <vt:i4>5</vt:i4>
      </vt:variant>
      <vt:variant>
        <vt:lpwstr/>
      </vt:variant>
      <vt:variant>
        <vt:lpwstr>_Toc69733991</vt:lpwstr>
      </vt:variant>
      <vt:variant>
        <vt:i4>1310779</vt:i4>
      </vt:variant>
      <vt:variant>
        <vt:i4>134</vt:i4>
      </vt:variant>
      <vt:variant>
        <vt:i4>0</vt:i4>
      </vt:variant>
      <vt:variant>
        <vt:i4>5</vt:i4>
      </vt:variant>
      <vt:variant>
        <vt:lpwstr/>
      </vt:variant>
      <vt:variant>
        <vt:lpwstr>_Toc69733990</vt:lpwstr>
      </vt:variant>
      <vt:variant>
        <vt:i4>1900602</vt:i4>
      </vt:variant>
      <vt:variant>
        <vt:i4>128</vt:i4>
      </vt:variant>
      <vt:variant>
        <vt:i4>0</vt:i4>
      </vt:variant>
      <vt:variant>
        <vt:i4>5</vt:i4>
      </vt:variant>
      <vt:variant>
        <vt:lpwstr/>
      </vt:variant>
      <vt:variant>
        <vt:lpwstr>_Toc69733989</vt:lpwstr>
      </vt:variant>
      <vt:variant>
        <vt:i4>1835066</vt:i4>
      </vt:variant>
      <vt:variant>
        <vt:i4>122</vt:i4>
      </vt:variant>
      <vt:variant>
        <vt:i4>0</vt:i4>
      </vt:variant>
      <vt:variant>
        <vt:i4>5</vt:i4>
      </vt:variant>
      <vt:variant>
        <vt:lpwstr/>
      </vt:variant>
      <vt:variant>
        <vt:lpwstr>_Toc69733988</vt:lpwstr>
      </vt:variant>
      <vt:variant>
        <vt:i4>1245242</vt:i4>
      </vt:variant>
      <vt:variant>
        <vt:i4>116</vt:i4>
      </vt:variant>
      <vt:variant>
        <vt:i4>0</vt:i4>
      </vt:variant>
      <vt:variant>
        <vt:i4>5</vt:i4>
      </vt:variant>
      <vt:variant>
        <vt:lpwstr/>
      </vt:variant>
      <vt:variant>
        <vt:lpwstr>_Toc69733987</vt:lpwstr>
      </vt:variant>
      <vt:variant>
        <vt:i4>1179706</vt:i4>
      </vt:variant>
      <vt:variant>
        <vt:i4>110</vt:i4>
      </vt:variant>
      <vt:variant>
        <vt:i4>0</vt:i4>
      </vt:variant>
      <vt:variant>
        <vt:i4>5</vt:i4>
      </vt:variant>
      <vt:variant>
        <vt:lpwstr/>
      </vt:variant>
      <vt:variant>
        <vt:lpwstr>_Toc69733986</vt:lpwstr>
      </vt:variant>
      <vt:variant>
        <vt:i4>1114170</vt:i4>
      </vt:variant>
      <vt:variant>
        <vt:i4>104</vt:i4>
      </vt:variant>
      <vt:variant>
        <vt:i4>0</vt:i4>
      </vt:variant>
      <vt:variant>
        <vt:i4>5</vt:i4>
      </vt:variant>
      <vt:variant>
        <vt:lpwstr/>
      </vt:variant>
      <vt:variant>
        <vt:lpwstr>_Toc69733985</vt:lpwstr>
      </vt:variant>
      <vt:variant>
        <vt:i4>1048634</vt:i4>
      </vt:variant>
      <vt:variant>
        <vt:i4>98</vt:i4>
      </vt:variant>
      <vt:variant>
        <vt:i4>0</vt:i4>
      </vt:variant>
      <vt:variant>
        <vt:i4>5</vt:i4>
      </vt:variant>
      <vt:variant>
        <vt:lpwstr/>
      </vt:variant>
      <vt:variant>
        <vt:lpwstr>_Toc69733984</vt:lpwstr>
      </vt:variant>
      <vt:variant>
        <vt:i4>1507386</vt:i4>
      </vt:variant>
      <vt:variant>
        <vt:i4>92</vt:i4>
      </vt:variant>
      <vt:variant>
        <vt:i4>0</vt:i4>
      </vt:variant>
      <vt:variant>
        <vt:i4>5</vt:i4>
      </vt:variant>
      <vt:variant>
        <vt:lpwstr/>
      </vt:variant>
      <vt:variant>
        <vt:lpwstr>_Toc69733983</vt:lpwstr>
      </vt:variant>
      <vt:variant>
        <vt:i4>1441850</vt:i4>
      </vt:variant>
      <vt:variant>
        <vt:i4>86</vt:i4>
      </vt:variant>
      <vt:variant>
        <vt:i4>0</vt:i4>
      </vt:variant>
      <vt:variant>
        <vt:i4>5</vt:i4>
      </vt:variant>
      <vt:variant>
        <vt:lpwstr/>
      </vt:variant>
      <vt:variant>
        <vt:lpwstr>_Toc69733982</vt:lpwstr>
      </vt:variant>
      <vt:variant>
        <vt:i4>1376314</vt:i4>
      </vt:variant>
      <vt:variant>
        <vt:i4>80</vt:i4>
      </vt:variant>
      <vt:variant>
        <vt:i4>0</vt:i4>
      </vt:variant>
      <vt:variant>
        <vt:i4>5</vt:i4>
      </vt:variant>
      <vt:variant>
        <vt:lpwstr/>
      </vt:variant>
      <vt:variant>
        <vt:lpwstr>_Toc69733981</vt:lpwstr>
      </vt:variant>
      <vt:variant>
        <vt:i4>1310778</vt:i4>
      </vt:variant>
      <vt:variant>
        <vt:i4>74</vt:i4>
      </vt:variant>
      <vt:variant>
        <vt:i4>0</vt:i4>
      </vt:variant>
      <vt:variant>
        <vt:i4>5</vt:i4>
      </vt:variant>
      <vt:variant>
        <vt:lpwstr/>
      </vt:variant>
      <vt:variant>
        <vt:lpwstr>_Toc69733980</vt:lpwstr>
      </vt:variant>
      <vt:variant>
        <vt:i4>1900597</vt:i4>
      </vt:variant>
      <vt:variant>
        <vt:i4>68</vt:i4>
      </vt:variant>
      <vt:variant>
        <vt:i4>0</vt:i4>
      </vt:variant>
      <vt:variant>
        <vt:i4>5</vt:i4>
      </vt:variant>
      <vt:variant>
        <vt:lpwstr/>
      </vt:variant>
      <vt:variant>
        <vt:lpwstr>_Toc69733979</vt:lpwstr>
      </vt:variant>
      <vt:variant>
        <vt:i4>1835061</vt:i4>
      </vt:variant>
      <vt:variant>
        <vt:i4>62</vt:i4>
      </vt:variant>
      <vt:variant>
        <vt:i4>0</vt:i4>
      </vt:variant>
      <vt:variant>
        <vt:i4>5</vt:i4>
      </vt:variant>
      <vt:variant>
        <vt:lpwstr/>
      </vt:variant>
      <vt:variant>
        <vt:lpwstr>_Toc69733978</vt:lpwstr>
      </vt:variant>
      <vt:variant>
        <vt:i4>1245237</vt:i4>
      </vt:variant>
      <vt:variant>
        <vt:i4>56</vt:i4>
      </vt:variant>
      <vt:variant>
        <vt:i4>0</vt:i4>
      </vt:variant>
      <vt:variant>
        <vt:i4>5</vt:i4>
      </vt:variant>
      <vt:variant>
        <vt:lpwstr/>
      </vt:variant>
      <vt:variant>
        <vt:lpwstr>_Toc69733977</vt:lpwstr>
      </vt:variant>
      <vt:variant>
        <vt:i4>1179701</vt:i4>
      </vt:variant>
      <vt:variant>
        <vt:i4>50</vt:i4>
      </vt:variant>
      <vt:variant>
        <vt:i4>0</vt:i4>
      </vt:variant>
      <vt:variant>
        <vt:i4>5</vt:i4>
      </vt:variant>
      <vt:variant>
        <vt:lpwstr/>
      </vt:variant>
      <vt:variant>
        <vt:lpwstr>_Toc69733976</vt:lpwstr>
      </vt:variant>
      <vt:variant>
        <vt:i4>1114165</vt:i4>
      </vt:variant>
      <vt:variant>
        <vt:i4>44</vt:i4>
      </vt:variant>
      <vt:variant>
        <vt:i4>0</vt:i4>
      </vt:variant>
      <vt:variant>
        <vt:i4>5</vt:i4>
      </vt:variant>
      <vt:variant>
        <vt:lpwstr/>
      </vt:variant>
      <vt:variant>
        <vt:lpwstr>_Toc69733975</vt:lpwstr>
      </vt:variant>
      <vt:variant>
        <vt:i4>1048629</vt:i4>
      </vt:variant>
      <vt:variant>
        <vt:i4>38</vt:i4>
      </vt:variant>
      <vt:variant>
        <vt:i4>0</vt:i4>
      </vt:variant>
      <vt:variant>
        <vt:i4>5</vt:i4>
      </vt:variant>
      <vt:variant>
        <vt:lpwstr/>
      </vt:variant>
      <vt:variant>
        <vt:lpwstr>_Toc69733974</vt:lpwstr>
      </vt:variant>
      <vt:variant>
        <vt:i4>1507381</vt:i4>
      </vt:variant>
      <vt:variant>
        <vt:i4>32</vt:i4>
      </vt:variant>
      <vt:variant>
        <vt:i4>0</vt:i4>
      </vt:variant>
      <vt:variant>
        <vt:i4>5</vt:i4>
      </vt:variant>
      <vt:variant>
        <vt:lpwstr/>
      </vt:variant>
      <vt:variant>
        <vt:lpwstr>_Toc69733973</vt:lpwstr>
      </vt:variant>
      <vt:variant>
        <vt:i4>1441845</vt:i4>
      </vt:variant>
      <vt:variant>
        <vt:i4>26</vt:i4>
      </vt:variant>
      <vt:variant>
        <vt:i4>0</vt:i4>
      </vt:variant>
      <vt:variant>
        <vt:i4>5</vt:i4>
      </vt:variant>
      <vt:variant>
        <vt:lpwstr/>
      </vt:variant>
      <vt:variant>
        <vt:lpwstr>_Toc69733972</vt:lpwstr>
      </vt:variant>
      <vt:variant>
        <vt:i4>1376309</vt:i4>
      </vt:variant>
      <vt:variant>
        <vt:i4>20</vt:i4>
      </vt:variant>
      <vt:variant>
        <vt:i4>0</vt:i4>
      </vt:variant>
      <vt:variant>
        <vt:i4>5</vt:i4>
      </vt:variant>
      <vt:variant>
        <vt:lpwstr/>
      </vt:variant>
      <vt:variant>
        <vt:lpwstr>_Toc69733971</vt:lpwstr>
      </vt:variant>
      <vt:variant>
        <vt:i4>1310773</vt:i4>
      </vt:variant>
      <vt:variant>
        <vt:i4>14</vt:i4>
      </vt:variant>
      <vt:variant>
        <vt:i4>0</vt:i4>
      </vt:variant>
      <vt:variant>
        <vt:i4>5</vt:i4>
      </vt:variant>
      <vt:variant>
        <vt:lpwstr/>
      </vt:variant>
      <vt:variant>
        <vt:lpwstr>_Toc69733970</vt:lpwstr>
      </vt:variant>
      <vt:variant>
        <vt:i4>1900596</vt:i4>
      </vt:variant>
      <vt:variant>
        <vt:i4>8</vt:i4>
      </vt:variant>
      <vt:variant>
        <vt:i4>0</vt:i4>
      </vt:variant>
      <vt:variant>
        <vt:i4>5</vt:i4>
      </vt:variant>
      <vt:variant>
        <vt:lpwstr/>
      </vt:variant>
      <vt:variant>
        <vt:lpwstr>_Toc69733969</vt:lpwstr>
      </vt:variant>
      <vt:variant>
        <vt:i4>1835060</vt:i4>
      </vt:variant>
      <vt:variant>
        <vt:i4>2</vt:i4>
      </vt:variant>
      <vt:variant>
        <vt:i4>0</vt:i4>
      </vt:variant>
      <vt:variant>
        <vt:i4>5</vt:i4>
      </vt:variant>
      <vt:variant>
        <vt:lpwstr/>
      </vt:variant>
      <vt:variant>
        <vt:lpwstr>_Toc69733968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Smith</dc:creator>
  <cp:keywords/>
  <dc:description/>
  <cp:lastModifiedBy>user</cp:lastModifiedBy>
  <cp:revision>8</cp:revision>
  <dcterms:created xsi:type="dcterms:W3CDTF">2021-04-21T17:40:00Z</dcterms:created>
  <dcterms:modified xsi:type="dcterms:W3CDTF">2021-04-22T18:10:00Z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0x010100EFEEEAA0340694478874C281026A242A</vt:lpwstr>
  </property>
</Properties>
</file>